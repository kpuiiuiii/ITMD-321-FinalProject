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sz w:val="24"/>
          <w:szCs w:val="24"/>
          <w:highlight w:val="white"/>
        </w:rPr>
      </w:pPr>
      <w:bookmarkStart w:colFirst="0" w:colLast="0" w:name="_wqmveyi2k5ph" w:id="0"/>
      <w:bookmarkEnd w:id="0"/>
      <w:r w:rsidDel="00000000" w:rsidR="00000000" w:rsidRPr="00000000">
        <w:rPr>
          <w:rFonts w:ascii="Times New Roman" w:cs="Times New Roman" w:eastAsia="Times New Roman" w:hAnsi="Times New Roman"/>
          <w:sz w:val="24"/>
          <w:szCs w:val="24"/>
          <w:highlight w:val="white"/>
          <w:rtl w:val="0"/>
        </w:rPr>
        <w:t xml:space="preserve">(1)A</w:t>
      </w:r>
      <w:r w:rsidDel="00000000" w:rsidR="00000000" w:rsidRPr="00000000">
        <w:rPr>
          <w:rFonts w:ascii="Times New Roman" w:cs="Times New Roman" w:eastAsia="Times New Roman" w:hAnsi="Times New Roman"/>
          <w:sz w:val="24"/>
          <w:szCs w:val="24"/>
          <w:highlight w:val="white"/>
          <w:rtl w:val="0"/>
        </w:rPr>
        <w:t xml:space="preserve">C-2 ACCOUNT MANAGEMENT</w:t>
      </w:r>
    </w:p>
    <w:tbl>
      <w:tblPr>
        <w:tblStyle w:val="Table1"/>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0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0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a_001</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0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0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Run a LOCK table query using EndUser without permission</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0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0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1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1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1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1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1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 in using a different user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1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1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1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1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1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2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21">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2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2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2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2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2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2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2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2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03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33">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3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39">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3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EndUser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3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3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3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username:EndUser</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44">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4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49">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4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password:11111111qqqq</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4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4">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5">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5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60">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6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6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permission setting account access work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6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6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6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6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6E">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6F">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0">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3">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8">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B">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C">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7E">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80">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83">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8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8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EndUser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8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Credentials can be entered and database can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8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8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Run a simple LOCK table query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An permission error can be observed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9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bl>
    <w:p w:rsidR="00000000" w:rsidDel="00000000" w:rsidP="00000000" w:rsidRDefault="00000000" w:rsidRPr="00000000" w14:paraId="0000009C">
      <w:pPr>
        <w:shd w:fill="ffffff" w:val="clear"/>
        <w:spacing w:after="180" w:line="276" w:lineRule="auto"/>
        <w:ind w:left="-8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1625600"/>
            <wp:effectExtent b="0" l="0" r="0" t="0"/>
            <wp:docPr id="2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jc w:val="center"/>
        <w:rPr>
          <w:rFonts w:ascii="Times New Roman" w:cs="Times New Roman" w:eastAsia="Times New Roman" w:hAnsi="Times New Roman"/>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22"/>
          <w:szCs w:val="22"/>
          <w:highlight w:val="white"/>
          <w:rtl w:val="0"/>
        </w:rPr>
        <w:t xml:space="preserve">AU-8 TIME STAMPS</w:t>
      </w:r>
      <w:r w:rsidDel="00000000" w:rsidR="00000000" w:rsidRPr="00000000">
        <w:rPr>
          <w:rtl w:val="0"/>
        </w:rPr>
      </w:r>
    </w:p>
    <w:tbl>
      <w:tblPr>
        <w:tblStyle w:val="Table2"/>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a_002</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A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Run a table query check the output time stamp</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A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A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A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B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B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 in and run any query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B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B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B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B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BE">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C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C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C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C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0C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D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D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D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username:EndUser</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E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E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E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timestamps work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0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0E">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10">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12">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15">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18">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19">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1B">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1D">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20">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23">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Credentials can be entered and database can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2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Run a simple query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Output shows up with a timestamp</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bl>
    <w:p w:rsidR="00000000" w:rsidDel="00000000" w:rsidP="00000000" w:rsidRDefault="00000000" w:rsidRPr="00000000" w14:paraId="00000139">
      <w:pPr>
        <w:spacing w:line="276"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Pr>
        <w:drawing>
          <wp:inline distB="0" distT="0" distL="0" distR="0">
            <wp:extent cx="5943600" cy="3970655"/>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7065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B">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(3)CA-6 SECURITY AUTHORIZATION</w:t>
      </w:r>
    </w:p>
    <w:tbl>
      <w:tblPr>
        <w:tblStyle w:val="Table3"/>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a_003</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in by using a wrong password</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4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50">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 in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6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6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6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73">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7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7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username:EndUser</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7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7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3">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9">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8F">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4">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9">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9A">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9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1A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wrong password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A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A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A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A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A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A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A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A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AA">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AB">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A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A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B2">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B5">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B6">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B8">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BA">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BD">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Wrong credentials can be entered and database can not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C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D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D3">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1D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25742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D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(4)CM-7 LEAST FUNCTIONALITY</w:t>
      </w:r>
    </w:p>
    <w:tbl>
      <w:tblPr>
        <w:tblStyle w:val="Table4"/>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D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D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a_004</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D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D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Run a query that is not permitted for a user, observe an error</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E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E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E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E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E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E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F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1F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 in using a user without permissions to run a LOCK query table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F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F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F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F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F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F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F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1FA">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F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1F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1F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0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0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0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0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20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0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0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1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1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EndUser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1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1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1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username:EndUser</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1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1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Query access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password:11111111qqqq</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2D">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3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3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3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3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38">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3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23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permission setting account access work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3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4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4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4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4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4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4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46">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47">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48">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49">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4B">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4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50">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53">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54">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56">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58">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5B">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5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5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EndUser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6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Credentials can be entered and database can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6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6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69">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6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Run a simple LOCK table query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6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An permission error can be observed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6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7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bl>
    <w:p w:rsidR="00000000" w:rsidDel="00000000" w:rsidP="00000000" w:rsidRDefault="00000000" w:rsidRPr="00000000" w14:paraId="0000027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226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2676"/>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7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spacing w:line="276"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rtl w:val="0"/>
        </w:rPr>
        <w:t xml:space="preserve">(5)SA-3 SYSTEM DEVELOPMENT LIFE CYCLE</w:t>
      </w:r>
      <w:r w:rsidDel="00000000" w:rsidR="00000000" w:rsidRPr="00000000">
        <w:rPr>
          <w:rtl w:val="0"/>
        </w:rPr>
      </w:r>
    </w:p>
    <w:tbl>
      <w:tblPr>
        <w:tblStyle w:val="Table5"/>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7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7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a_005</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7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7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Security roles and responsibilities throughout the system development life cycle check</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8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8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8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8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8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8D">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8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29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 in as any user with according role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9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9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9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9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9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9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9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99">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9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9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9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9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A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A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A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A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2A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A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A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username:EndUser</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B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C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C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C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C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C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C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CC">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D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D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D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D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D7">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D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2D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timestamps work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D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D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E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E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E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E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E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E5">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2E6">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E7">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E8">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EA">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EC">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E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F2">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F3">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F5">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F7">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2FA">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F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2F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0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Credentials can be entered and database can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0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0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0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0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Run a simple query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0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Action is not allowed in this role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0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1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bl>
    <w:p w:rsidR="00000000" w:rsidDel="00000000" w:rsidP="00000000" w:rsidRDefault="00000000" w:rsidRPr="00000000" w14:paraId="000003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22425"/>
            <wp:effectExtent b="0" l="0" r="0" t="0"/>
            <wp:docPr id="2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2425"/>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886585"/>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spacing w:line="276" w:lineRule="auto"/>
        <w:rPr>
          <w:rFonts w:ascii="Times New Roman" w:cs="Times New Roman" w:eastAsia="Times New Roman" w:hAnsi="Times New Roman"/>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317">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2"/>
          <w:szCs w:val="22"/>
          <w:rtl w:val="0"/>
        </w:rPr>
        <w:t xml:space="preserve">6)AC-17 REMOTE ACCESS </w:t>
      </w:r>
    </w:p>
    <w:tbl>
      <w:tblPr>
        <w:tblStyle w:val="Table6"/>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762"/>
        <w:gridCol w:w="940"/>
        <w:gridCol w:w="851"/>
        <w:gridCol w:w="851"/>
        <w:gridCol w:w="851"/>
        <w:gridCol w:w="851"/>
        <w:gridCol w:w="851"/>
        <w:gridCol w:w="851"/>
        <w:gridCol w:w="851"/>
        <w:gridCol w:w="851"/>
        <w:tblGridChange w:id="0">
          <w:tblGrid>
            <w:gridCol w:w="850"/>
            <w:gridCol w:w="762"/>
            <w:gridCol w:w="940"/>
            <w:gridCol w:w="851"/>
            <w:gridCol w:w="851"/>
            <w:gridCol w:w="851"/>
            <w:gridCol w:w="851"/>
            <w:gridCol w:w="851"/>
            <w:gridCol w:w="851"/>
            <w:gridCol w:w="851"/>
            <w:gridCol w:w="851"/>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1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1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a_006</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1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1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SSH to enter database and show tables </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2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2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26">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2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2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2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2E">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330">
            <w:pPr>
              <w:widowControl w:val="0"/>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4"/>
                <w:szCs w:val="14"/>
                <w:rtl w:val="0"/>
              </w:rPr>
              <w:t xml:space="preserve">Reviewed ssh commands and mechanics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31">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32">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33">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34">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35">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36">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37">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38">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3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3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3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3E">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11/29/2020</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4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42">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4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4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348">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4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4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4F">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Have access to a terminal</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3">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Linux VM credentials username: maxdata</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B">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E">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5F">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6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usrpassword:11111111aaaa</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65">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66">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69">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6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6B">
            <w:pPr>
              <w:widowControl w:val="0"/>
              <w:spacing w:line="276" w:lineRule="auto"/>
              <w:rPr>
                <w:rFonts w:ascii="Times New Roman" w:cs="Times New Roman" w:eastAsia="Times New Roman" w:hAnsi="Times New Roman"/>
                <w:sz w:val="16"/>
                <w:szCs w:val="1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0">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1">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4">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5">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6">
            <w:pPr>
              <w:widowControl w:val="0"/>
              <w:spacing w:line="276" w:lineRule="auto"/>
              <w:rPr>
                <w:rFonts w:ascii="Times New Roman" w:cs="Times New Roman" w:eastAsia="Times New Roman" w:hAnsi="Times New Roman"/>
                <w:sz w:val="16"/>
                <w:szCs w:val="16"/>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7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37C">
            <w:pPr>
              <w:widowControl w:val="0"/>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6"/>
                <w:szCs w:val="16"/>
                <w:rtl w:val="0"/>
              </w:rPr>
              <w:t xml:space="preserve">Login in the database using ssh from a different machine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D">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E">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7F">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80">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81">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82">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83">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84">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85">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rPr>
          <w:trHeight w:val="159"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86">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87">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89">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8B">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8E">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91">
            <w:pPr>
              <w:widowControl w:val="0"/>
              <w:rPr>
                <w:rFonts w:ascii="Times New Roman" w:cs="Times New Roman" w:eastAsia="Times New Roman" w:hAnsi="Times New Roman"/>
                <w:b w:val="1"/>
                <w:sz w:val="12"/>
                <w:szCs w:val="12"/>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92">
            <w:pPr>
              <w:widowControl w:val="0"/>
              <w:rPr>
                <w:rFonts w:ascii="Times New Roman" w:cs="Times New Roman" w:eastAsia="Times New Roman" w:hAnsi="Times New Roman"/>
                <w:b w:val="1"/>
                <w:sz w:val="12"/>
                <w:szCs w:val="12"/>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94">
            <w:pPr>
              <w:widowControl w:val="0"/>
              <w:rPr>
                <w:rFonts w:ascii="Times New Roman" w:cs="Times New Roman" w:eastAsia="Times New Roman" w:hAnsi="Times New Roman"/>
                <w:b w:val="1"/>
                <w:sz w:val="12"/>
                <w:szCs w:val="12"/>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96">
            <w:pPr>
              <w:widowControl w:val="0"/>
              <w:rPr>
                <w:rFonts w:ascii="Times New Roman" w:cs="Times New Roman" w:eastAsia="Times New Roman" w:hAnsi="Times New Roman"/>
                <w:b w:val="1"/>
                <w:sz w:val="12"/>
                <w:szCs w:val="12"/>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99">
            <w:pPr>
              <w:widowControl w:val="0"/>
              <w:rPr>
                <w:rFonts w:ascii="Times New Roman" w:cs="Times New Roman" w:eastAsia="Times New Roman" w:hAnsi="Times New Roman"/>
                <w:b w:val="1"/>
                <w:sz w:val="12"/>
                <w:szCs w:val="12"/>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9C">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9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Create ssh private and public keys</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9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Creation success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A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A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A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A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Connect to the VM database using SSH</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A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Connected successfully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A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A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B2">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B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admin credentials</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B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B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B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BD">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BE">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Using mysql -u root -p login in to the VM’s MySQL server and enter the project database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C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Login in the database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C2">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C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C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C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Show tables to complete the test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C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Show tables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C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D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bl>
    <w:p w:rsidR="00000000" w:rsidDel="00000000" w:rsidP="00000000" w:rsidRDefault="00000000" w:rsidRPr="00000000" w14:paraId="000003D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402481" cy="2159266"/>
            <wp:effectExtent b="0" l="0" r="0" t="0"/>
            <wp:docPr id="3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402481" cy="215926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01065" cy="2166492"/>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01065" cy="2166492"/>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spacing w:line="276"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D5">
      <w:pPr>
        <w:spacing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6">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(7)AC-20 USE OF EXTERNAL INFORMATION SYSTEMS </w:t>
      </w:r>
    </w:p>
    <w:tbl>
      <w:tblPr>
        <w:tblStyle w:val="Table7"/>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762"/>
        <w:gridCol w:w="940"/>
        <w:gridCol w:w="851"/>
        <w:gridCol w:w="851"/>
        <w:gridCol w:w="851"/>
        <w:gridCol w:w="851"/>
        <w:gridCol w:w="851"/>
        <w:gridCol w:w="851"/>
        <w:gridCol w:w="851"/>
        <w:gridCol w:w="851"/>
        <w:tblGridChange w:id="0">
          <w:tblGrid>
            <w:gridCol w:w="850"/>
            <w:gridCol w:w="762"/>
            <w:gridCol w:w="940"/>
            <w:gridCol w:w="851"/>
            <w:gridCol w:w="851"/>
            <w:gridCol w:w="851"/>
            <w:gridCol w:w="851"/>
            <w:gridCol w:w="851"/>
            <w:gridCol w:w="851"/>
            <w:gridCol w:w="851"/>
            <w:gridCol w:w="851"/>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D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D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a_007</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D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D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SSH to enter database and show tables from a external system</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E2">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E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E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E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E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EB">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1.1</w:t>
            </w: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E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3EF">
            <w:pPr>
              <w:widowControl w:val="0"/>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4"/>
                <w:szCs w:val="14"/>
                <w:rtl w:val="0"/>
              </w:rPr>
              <w:t xml:space="preserve">Reviewed ssh commands and mechanics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F0">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F1">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F2">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F3">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F4">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F5">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F6">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3F7">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F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F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F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3F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11/29/2020</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3F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01">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03">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0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407">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0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0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0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0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Have access to a terminal</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2">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3">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Linux VM credentials username: maxdata</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A">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D">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1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usrpassword:11111111aaaa</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2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25">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28">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2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2A">
            <w:pPr>
              <w:widowControl w:val="0"/>
              <w:spacing w:line="276" w:lineRule="auto"/>
              <w:rPr>
                <w:rFonts w:ascii="Times New Roman" w:cs="Times New Roman" w:eastAsia="Times New Roman" w:hAnsi="Times New Roman"/>
                <w:sz w:val="16"/>
                <w:szCs w:val="16"/>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2F">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30">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33">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3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35">
            <w:pPr>
              <w:widowControl w:val="0"/>
              <w:spacing w:line="276" w:lineRule="auto"/>
              <w:rPr>
                <w:rFonts w:ascii="Times New Roman" w:cs="Times New Roman" w:eastAsia="Times New Roman" w:hAnsi="Times New Roman"/>
                <w:sz w:val="16"/>
                <w:szCs w:val="16"/>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3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43B">
            <w:pPr>
              <w:widowControl w:val="0"/>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6"/>
                <w:szCs w:val="16"/>
                <w:rtl w:val="0"/>
              </w:rPr>
              <w:t xml:space="preserve">Login in the database using ssh from a windows machine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3C">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3D">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3E">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3F">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40">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41">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42">
            <w:pPr>
              <w:widowControl w:val="0"/>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43">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44">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rPr>
          <w:trHeight w:val="159"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45">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46">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48">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4A">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4D">
            <w:pPr>
              <w:widowControl w:val="0"/>
              <w:spacing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50">
            <w:pPr>
              <w:widowControl w:val="0"/>
              <w:rPr>
                <w:rFonts w:ascii="Times New Roman" w:cs="Times New Roman" w:eastAsia="Times New Roman" w:hAnsi="Times New Roman"/>
                <w:b w:val="1"/>
                <w:sz w:val="12"/>
                <w:szCs w:val="12"/>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51">
            <w:pPr>
              <w:widowControl w:val="0"/>
              <w:rPr>
                <w:rFonts w:ascii="Times New Roman" w:cs="Times New Roman" w:eastAsia="Times New Roman" w:hAnsi="Times New Roman"/>
                <w:b w:val="1"/>
                <w:sz w:val="12"/>
                <w:szCs w:val="12"/>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53">
            <w:pPr>
              <w:widowControl w:val="0"/>
              <w:rPr>
                <w:rFonts w:ascii="Times New Roman" w:cs="Times New Roman" w:eastAsia="Times New Roman" w:hAnsi="Times New Roman"/>
                <w:b w:val="1"/>
                <w:sz w:val="12"/>
                <w:szCs w:val="12"/>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55">
            <w:pPr>
              <w:widowControl w:val="0"/>
              <w:rPr>
                <w:rFonts w:ascii="Times New Roman" w:cs="Times New Roman" w:eastAsia="Times New Roman" w:hAnsi="Times New Roman"/>
                <w:b w:val="1"/>
                <w:sz w:val="12"/>
                <w:szCs w:val="12"/>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58">
            <w:pPr>
              <w:widowControl w:val="0"/>
              <w:rPr>
                <w:rFonts w:ascii="Times New Roman" w:cs="Times New Roman" w:eastAsia="Times New Roman" w:hAnsi="Times New Roman"/>
                <w:b w:val="1"/>
                <w:sz w:val="12"/>
                <w:szCs w:val="12"/>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5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5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Create ssh private and public keys</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5E">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Creation success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6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6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66">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6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Connect to the VM database using SSH</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6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Connected successfully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6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6E">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7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72">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admin credentials</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7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76">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7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r>
    </w:tbl>
    <w:p w:rsidR="00000000" w:rsidDel="00000000" w:rsidP="00000000" w:rsidRDefault="00000000" w:rsidRPr="00000000" w14:paraId="0000047C">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Pr>
        <w:drawing>
          <wp:inline distB="0" distT="0" distL="0" distR="0">
            <wp:extent cx="3402481" cy="2159266"/>
            <wp:effectExtent b="0" l="0" r="0" t="0"/>
            <wp:docPr id="2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402481" cy="2159266"/>
                    </a:xfrm>
                    <a:prstGeom prst="rect"/>
                    <a:ln/>
                  </pic:spPr>
                </pic:pic>
              </a:graphicData>
            </a:graphic>
          </wp:inline>
        </w:drawing>
      </w:r>
      <w:r w:rsidDel="00000000" w:rsidR="00000000" w:rsidRPr="00000000">
        <w:rPr>
          <w:rtl w:val="0"/>
        </w:rPr>
      </w:r>
    </w:p>
    <w:p w:rsidR="00000000" w:rsidDel="00000000" w:rsidP="00000000" w:rsidRDefault="00000000" w:rsidRPr="00000000" w14:paraId="0000047D">
      <w:pPr>
        <w:spacing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E">
      <w:pPr>
        <w:spacing w:line="276" w:lineRule="auto"/>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7F">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(8)SC-12 CRYPTOGRAPHIC KEY ESTABLISHMENT AND MANAGEMENT</w:t>
      </w:r>
    </w:p>
    <w:tbl>
      <w:tblPr>
        <w:tblStyle w:val="Table8"/>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80">
            <w:pPr>
              <w:widowControl w:val="0"/>
              <w:spacing w:line="276" w:lineRule="auto"/>
              <w:rPr>
                <w:rFonts w:ascii="Times New Roman" w:cs="Times New Roman" w:eastAsia="Times New Roman" w:hAnsi="Times New Roman"/>
                <w:sz w:val="14"/>
                <w:szCs w:val="14"/>
              </w:rPr>
            </w:pPr>
            <w:bookmarkStart w:colFirst="0" w:colLast="0" w:name="_30j0zll" w:id="1"/>
            <w:bookmarkEnd w:id="1"/>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8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a_008</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8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8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in using a key stored in MySql Workbench vault</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8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8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8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9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9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9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9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49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9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9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9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9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9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9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9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A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A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A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A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A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A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A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A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A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4B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B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B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B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B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 using the SHA key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B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B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B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username:EndUser</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C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C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C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C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C8">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C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C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3">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DE">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E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4E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wrong password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E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E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4E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E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E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E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E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EC">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4ED">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EE">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E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F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F3">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F6">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F9">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FA">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FC">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4FE">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01">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04">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0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0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Wrong credentials can be entered and database can not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0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0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0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1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1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1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17">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51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873301" cy="1492443"/>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73301" cy="149244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2222722" cy="1502949"/>
            <wp:effectExtent b="0" l="0" r="0" t="0"/>
            <wp:docPr id="2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2722" cy="1502949"/>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C">
      <w:pPr>
        <w:spacing w:line="276"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1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AC-14 PERMITTED ACTIONS WITHOUT IDENTIFICATION OR AUTHENTICATION</w:t>
      </w:r>
    </w:p>
    <w:tbl>
      <w:tblPr>
        <w:tblStyle w:val="Table9"/>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1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2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a_009</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2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2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without a an authentication</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2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2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2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2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3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3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3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53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3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3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3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3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3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3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3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3E">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3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4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4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4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4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4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4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4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54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4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5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5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5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root using the SHA key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5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5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5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username:EndUser</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6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7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71">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7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7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7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7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7C">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8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58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logging in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8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8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8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8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8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8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8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8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8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8C">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8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8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9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94">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97">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98">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9A">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9C">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9F">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A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A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root without password</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A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Wrong credentials can be entered and database can not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A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A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bl>
    <w:p w:rsidR="00000000" w:rsidDel="00000000" w:rsidP="00000000" w:rsidRDefault="00000000" w:rsidRPr="00000000" w14:paraId="000005A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467319" cy="2495898"/>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67319" cy="2495898"/>
                    </a:xfrm>
                    <a:prstGeom prst="rect"/>
                    <a:ln/>
                  </pic:spPr>
                </pic:pic>
              </a:graphicData>
            </a:graphic>
          </wp:inline>
        </w:drawing>
      </w:r>
      <w:r w:rsidDel="00000000" w:rsidR="00000000" w:rsidRPr="00000000">
        <w:rPr>
          <w:rtl w:val="0"/>
        </w:rPr>
      </w:r>
    </w:p>
    <w:p w:rsidR="00000000" w:rsidDel="00000000" w:rsidP="00000000" w:rsidRDefault="00000000" w:rsidRPr="00000000" w14:paraId="000005A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AF">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0">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IA-6 AUTHENTICATOR FEEDBACK</w:t>
      </w:r>
    </w:p>
    <w:tbl>
      <w:tblPr>
        <w:tblStyle w:val="Table10"/>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B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B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a_010</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B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B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in using a key stored in MySql Workbench vault</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B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B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B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C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C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C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C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5C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 and watching the authentication feedback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C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C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C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C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C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C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D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5D1">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D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D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D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D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D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D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D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5E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E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5E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E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E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 using the SHA key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E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E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E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Username:(ANY)</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F3">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F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F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F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F9">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F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5F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3">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4">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9">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0F">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1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61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login gives a feedback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1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1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1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1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1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1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1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1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1E">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1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0">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2">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4">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7">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A">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B">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D">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2F">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32">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3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3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3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for the logging window feedback</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3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3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4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4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4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4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48">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64B">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Pr>
        <w:drawing>
          <wp:inline distB="0" distT="0" distL="0" distR="0">
            <wp:extent cx="2222722" cy="1502949"/>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2722" cy="1502949"/>
                    </a:xfrm>
                    <a:prstGeom prst="rect"/>
                    <a:ln/>
                  </pic:spPr>
                </pic:pic>
              </a:graphicData>
            </a:graphic>
          </wp:inline>
        </w:drawing>
      </w:r>
      <w:r w:rsidDel="00000000" w:rsidR="00000000" w:rsidRPr="00000000">
        <w:rPr>
          <w:rtl w:val="0"/>
        </w:rPr>
      </w:r>
    </w:p>
    <w:p w:rsidR="00000000" w:rsidDel="00000000" w:rsidP="00000000" w:rsidRDefault="00000000" w:rsidRPr="00000000" w14:paraId="0000064C">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4E">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(11)IA-5 AUTHENTICATOR MANAGEMENT</w:t>
      </w:r>
    </w:p>
    <w:tbl>
      <w:tblPr>
        <w:tblStyle w:val="Table11"/>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922"/>
        <w:gridCol w:w="758"/>
        <w:gridCol w:w="840"/>
        <w:gridCol w:w="840"/>
        <w:gridCol w:w="840"/>
        <w:gridCol w:w="840"/>
        <w:gridCol w:w="840"/>
        <w:gridCol w:w="840"/>
        <w:gridCol w:w="840"/>
        <w:tblGridChange w:id="0">
          <w:tblGrid>
            <w:gridCol w:w="840"/>
            <w:gridCol w:w="840"/>
            <w:gridCol w:w="922"/>
            <w:gridCol w:w="758"/>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4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5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a_011</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5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5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in and testing the authenticator</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5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5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5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5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6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6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6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66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 and watching the</w:t>
            </w:r>
          </w:p>
          <w:p w:rsidR="00000000" w:rsidDel="00000000" w:rsidP="00000000" w:rsidRDefault="00000000" w:rsidRPr="00000000" w14:paraId="0000066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authentication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6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6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6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6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6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6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6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7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7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7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7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7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7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7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7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68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8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8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8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8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8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8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8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Username:(ANY)</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9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9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9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9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98">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9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9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3">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AE">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B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6B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Authenticator Management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B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B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B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B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B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B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B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BC">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6BD">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BE">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B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C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C3">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C6">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C9">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CA">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CC">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CE">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D1">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D4">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D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D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for the Authenticator Management  reaction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D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D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D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E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E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E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E7">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6EA">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Pr>
        <w:drawing>
          <wp:inline distB="0" distT="0" distL="0" distR="0">
            <wp:extent cx="2222722" cy="1502949"/>
            <wp:effectExtent b="0" l="0" r="0" t="0"/>
            <wp:docPr id="3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2722" cy="1502949"/>
                    </a:xfrm>
                    <a:prstGeom prst="rect"/>
                    <a:ln/>
                  </pic:spPr>
                </pic:pic>
              </a:graphicData>
            </a:graphic>
          </wp:inline>
        </w:drawing>
      </w:r>
      <w:r w:rsidDel="00000000" w:rsidR="00000000" w:rsidRPr="00000000">
        <w:rPr>
          <w:rtl w:val="0"/>
        </w:rPr>
      </w:r>
    </w:p>
    <w:p w:rsidR="00000000" w:rsidDel="00000000" w:rsidP="00000000" w:rsidRDefault="00000000" w:rsidRPr="00000000" w14:paraId="000006EB">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0" distT="0" distL="0" distR="0">
            <wp:extent cx="5943600" cy="1886585"/>
            <wp:effectExtent b="0" l="0" r="0" t="0"/>
            <wp:docPr id="2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6EC">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EE">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F">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(12)IA-4 IDENTIFIER MANAGEMENT</w:t>
      </w:r>
    </w:p>
    <w:tbl>
      <w:tblPr>
        <w:tblStyle w:val="Table12"/>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922"/>
        <w:gridCol w:w="758"/>
        <w:gridCol w:w="840"/>
        <w:gridCol w:w="840"/>
        <w:gridCol w:w="840"/>
        <w:gridCol w:w="840"/>
        <w:gridCol w:w="840"/>
        <w:gridCol w:w="840"/>
        <w:gridCol w:w="840"/>
        <w:tblGridChange w:id="0">
          <w:tblGrid>
            <w:gridCol w:w="840"/>
            <w:gridCol w:w="840"/>
            <w:gridCol w:w="922"/>
            <w:gridCol w:w="758"/>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F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F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a_012</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F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F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to log in and test if the identification system work</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F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6F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6F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0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0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0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0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70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 identification system</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0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0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0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0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0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0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0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1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1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1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1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1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1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1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1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72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2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2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2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2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root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2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2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2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Username:root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3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3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3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3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3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3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3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3">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4E">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5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75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identification system gives feedback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5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5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5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5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5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5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5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5C">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5D">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5E">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5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6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63">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66">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69">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6A">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6C">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6E">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71">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74">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7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root </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7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for the identification system working</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7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7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7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8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8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8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87">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7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Pr>
        <w:drawing>
          <wp:inline distB="0" distT="0" distL="0" distR="0">
            <wp:extent cx="2222722" cy="1502949"/>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2722" cy="150294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0" distT="0" distL="0" distR="0">
            <wp:extent cx="2794815" cy="1510412"/>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94815" cy="1510412"/>
                    </a:xfrm>
                    <a:prstGeom prst="rect"/>
                    <a:ln/>
                  </pic:spPr>
                </pic:pic>
              </a:graphicData>
            </a:graphic>
          </wp:inline>
        </w:drawing>
      </w:r>
      <w:r w:rsidDel="00000000" w:rsidR="00000000" w:rsidRPr="00000000">
        <w:rPr>
          <w:rtl w:val="0"/>
        </w:rPr>
      </w:r>
    </w:p>
    <w:p w:rsidR="00000000" w:rsidDel="00000000" w:rsidP="00000000" w:rsidRDefault="00000000" w:rsidRPr="00000000" w14:paraId="0000078B">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8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8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(13)IA-7 CRYPTOGRAPHIC MODULE AUTHENTICATION</w:t>
      </w:r>
    </w:p>
    <w:tbl>
      <w:tblPr>
        <w:tblStyle w:val="Table13"/>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8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9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a_0013</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9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9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in using a key stored in MySql Workbench vault</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9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9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9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9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A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A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A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7A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A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A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A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A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A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A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A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AE">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A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B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B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B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B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B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B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B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7B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B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C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C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C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 using the SHA key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C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C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C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username:Client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6">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D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E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E1">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E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E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E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E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EC">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F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7F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wrong password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F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F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7F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F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F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F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F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F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7F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FC">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F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7F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0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04">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07">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08">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0A">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0C">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0F">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Wrong credentials can be entered and database can not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1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2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2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25">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82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873301" cy="1492443"/>
            <wp:effectExtent b="0" l="0" r="0" t="0"/>
            <wp:docPr id="2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73301" cy="149244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2222722" cy="1502949"/>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2722" cy="1502949"/>
                    </a:xfrm>
                    <a:prstGeom prst="rect"/>
                    <a:ln/>
                  </pic:spPr>
                </pic:pic>
              </a:graphicData>
            </a:graphic>
          </wp:inline>
        </w:drawing>
      </w:r>
      <w:r w:rsidDel="00000000" w:rsidR="00000000" w:rsidRPr="00000000">
        <w:rPr>
          <w:rtl w:val="0"/>
        </w:rPr>
      </w:r>
    </w:p>
    <w:p w:rsidR="00000000" w:rsidDel="00000000" w:rsidP="00000000" w:rsidRDefault="00000000" w:rsidRPr="00000000" w14:paraId="00000829">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A">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(14)IA-8 IDENTIFICATION AND AUTHENTICATION</w:t>
      </w:r>
    </w:p>
    <w:tbl>
      <w:tblPr>
        <w:tblStyle w:val="Table14"/>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922"/>
        <w:gridCol w:w="758"/>
        <w:gridCol w:w="840"/>
        <w:gridCol w:w="840"/>
        <w:gridCol w:w="840"/>
        <w:gridCol w:w="840"/>
        <w:gridCol w:w="840"/>
        <w:gridCol w:w="840"/>
        <w:gridCol w:w="840"/>
        <w:tblGridChange w:id="0">
          <w:tblGrid>
            <w:gridCol w:w="840"/>
            <w:gridCol w:w="840"/>
            <w:gridCol w:w="922"/>
            <w:gridCol w:w="758"/>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2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3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a_014</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3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3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to log in and test if the identification system work</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3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3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3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3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4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4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4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84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 identification system</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4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4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4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4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4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4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4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4E">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4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5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5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5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5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5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5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85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5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6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6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6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root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6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6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6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Username:root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7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8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81">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8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8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8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8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8C">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9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89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identification system gives feedback</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9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9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9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9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9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9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9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9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9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9C">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9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9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A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A4">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A7">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A8">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AA">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AC">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AF">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B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B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root </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B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for the identification system working</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B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B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B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B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C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C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C5">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8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Pr>
        <w:drawing>
          <wp:inline distB="0" distT="0" distL="0" distR="0">
            <wp:extent cx="2222722" cy="1502949"/>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2722" cy="150294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0" distT="0" distL="0" distR="0">
            <wp:extent cx="2794815" cy="1510412"/>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94815" cy="1510412"/>
                    </a:xfrm>
                    <a:prstGeom prst="rect"/>
                    <a:ln/>
                  </pic:spPr>
                </pic:pic>
              </a:graphicData>
            </a:graphic>
          </wp:inline>
        </w:drawing>
      </w:r>
      <w:r w:rsidDel="00000000" w:rsidR="00000000" w:rsidRPr="00000000">
        <w:rPr>
          <w:rtl w:val="0"/>
        </w:rPr>
      </w:r>
    </w:p>
    <w:p w:rsidR="00000000" w:rsidDel="00000000" w:rsidP="00000000" w:rsidRDefault="00000000" w:rsidRPr="00000000" w14:paraId="000008C9">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A">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B">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CC">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(15)SI-5 SECURITY ALERTS, ADVISORIES, AND DIRECTIVES</w:t>
      </w:r>
    </w:p>
    <w:tbl>
      <w:tblPr>
        <w:tblStyle w:val="Table15"/>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C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D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a_015</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D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D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in by using a wrong password and checking for security alerts</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D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D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D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D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E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E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E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8E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 in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E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E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E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E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E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E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E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8EE">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E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F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F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F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F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8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F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F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8F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8FF">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0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0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0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0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0A">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0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username:TEST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1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2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21">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2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2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2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2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2C">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3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93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wrong password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3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3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3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3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3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3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3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3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3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3C">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3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3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41">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44">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47">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48">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4A">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4C">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4F">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5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5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TEST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5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Wrong credentials can be entered and database can not be opened and a security message is shown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5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5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5D">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5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6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6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65">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968">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951870" cy="1979267"/>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51870" cy="1979267"/>
                    </a:xfrm>
                    <a:prstGeom prst="rect"/>
                    <a:ln/>
                  </pic:spPr>
                </pic:pic>
              </a:graphicData>
            </a:graphic>
          </wp:inline>
        </w:drawing>
      </w:r>
      <w:r w:rsidDel="00000000" w:rsidR="00000000" w:rsidRPr="00000000">
        <w:rPr>
          <w:rtl w:val="0"/>
        </w:rPr>
      </w:r>
    </w:p>
    <w:p w:rsidR="00000000" w:rsidDel="00000000" w:rsidP="00000000" w:rsidRDefault="00000000" w:rsidRPr="00000000" w14:paraId="00000969">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A">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B">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C">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D">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E">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F">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0">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1">
      <w:pPr>
        <w:spacing w:line="276" w:lineRule="auto"/>
        <w:jc w:val="cente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72">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3">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(16)SC-13 CRYPTOGRAPHIC PROTECTION</w:t>
      </w:r>
    </w:p>
    <w:tbl>
      <w:tblPr>
        <w:tblStyle w:val="Table16"/>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7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7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a_0016</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7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7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Try logging in using a key stored in MySql Workbench vault (password is encrypted)</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7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8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8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84">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8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8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8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98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Test Loging in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8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8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8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9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9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9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9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94">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9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9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9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9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9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9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A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A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9A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A5">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A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A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A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Enter as any user using the SHA key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A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B0">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B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username:Client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B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B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B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B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BC">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C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C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C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C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C7">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C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C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D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D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D2">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D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9D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the wrong password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D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D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D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DC">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D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DE">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D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E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9E1">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E2">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E3">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E5">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E7">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EA">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ED">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EE">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F0">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F2">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9F5">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F8">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F9">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Login as any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F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Wrong credentials can be entered and database can not be opened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9F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0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03">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0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0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0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0B">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A0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873301" cy="1492443"/>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73301" cy="149244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2222722" cy="1502949"/>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22722" cy="1502949"/>
                    </a:xfrm>
                    <a:prstGeom prst="rect"/>
                    <a:ln/>
                  </pic:spPr>
                </pic:pic>
              </a:graphicData>
            </a:graphic>
          </wp:inline>
        </w:drawing>
      </w:r>
      <w:r w:rsidDel="00000000" w:rsidR="00000000" w:rsidRPr="00000000">
        <w:rPr>
          <w:rtl w:val="0"/>
        </w:rPr>
      </w:r>
    </w:p>
    <w:p w:rsidR="00000000" w:rsidDel="00000000" w:rsidP="00000000" w:rsidRDefault="00000000" w:rsidRPr="00000000" w14:paraId="00000A0F">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10">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1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A12">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(17)CP-9 INFORMATION SYSTEM BACKUP</w:t>
      </w:r>
    </w:p>
    <w:p w:rsidR="00000000" w:rsidDel="00000000" w:rsidP="00000000" w:rsidRDefault="00000000" w:rsidRPr="00000000" w14:paraId="00000A13">
      <w:pPr>
        <w:spacing w:line="276" w:lineRule="auto"/>
        <w:jc w:val="center"/>
        <w:rPr>
          <w:rFonts w:ascii="Times New Roman" w:cs="Times New Roman" w:eastAsia="Times New Roman" w:hAnsi="Times New Roman"/>
          <w:sz w:val="22"/>
          <w:szCs w:val="22"/>
        </w:rPr>
      </w:pPr>
      <w:r w:rsidDel="00000000" w:rsidR="00000000" w:rsidRPr="00000000">
        <w:rPr>
          <w:rtl w:val="0"/>
        </w:rPr>
      </w:r>
    </w:p>
    <w:tbl>
      <w:tblPr>
        <w:tblStyle w:val="Table17"/>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14">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16">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a_017</w:t>
            </w:r>
          </w:p>
        </w:tc>
        <w:tc>
          <w:tcPr>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17">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18">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Deleting 1 table form the database and restoring it using the backup data file</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1E">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20">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Maksym</w:t>
            </w:r>
          </w:p>
        </w:tc>
        <w:tc>
          <w:tcPr>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21">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22">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24">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2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28">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A2A">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Used powershell</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2B">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2C">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2D">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2E">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2F">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3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31">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32">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34">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Maksym</w:t>
            </w:r>
          </w:p>
        </w:tc>
        <w:tc>
          <w:tcPr>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35">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36">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11/29/2020</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38">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3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3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3D">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4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41">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46">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47">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Terminal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4A">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4B">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Userid = root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1">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password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4">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5">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Userpassword = 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A">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B">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E">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5F">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64">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65">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68">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69">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6E">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A6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Verify that the backup file works and restores the dropped table in the database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70">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71">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72">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73">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74">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75">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76">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77">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78">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79">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7B">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7C">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7F">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82">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83">
            <w:pPr>
              <w:widowControl w:val="0"/>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85">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86">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89">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8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8D">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final_project_itmd database and drop table ransom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8F">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Logged and table ransom is not located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90">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93">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96">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97">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mysqldump -u root -p final_project_itmd ransom &lt; C:\MySQLBackup command to restore the table which was deleted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99">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table will be restored based on the backup recorded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9A">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9D">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A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A1">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Observe the renewed 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A3">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A4">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A7">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bl>
    <w:p w:rsidR="00000000" w:rsidDel="00000000" w:rsidP="00000000" w:rsidRDefault="00000000" w:rsidRPr="00000000" w14:paraId="00000AAA">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2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AAB">
      <w:pPr>
        <w:spacing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AC">
      <w:pPr>
        <w:spacing w:line="276" w:lineRule="auto"/>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AAD">
      <w:pPr>
        <w:spacing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AE">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(18)SI-12 INFORMATION HANDLING AND RETENTION</w:t>
      </w:r>
    </w:p>
    <w:p w:rsidR="00000000" w:rsidDel="00000000" w:rsidP="00000000" w:rsidRDefault="00000000" w:rsidRPr="00000000" w14:paraId="00000AAF">
      <w:pPr>
        <w:spacing w:line="276" w:lineRule="auto"/>
        <w:rPr>
          <w:rFonts w:ascii="Times New Roman" w:cs="Times New Roman" w:eastAsia="Times New Roman" w:hAnsi="Times New Roman"/>
        </w:rPr>
      </w:pPr>
      <w:r w:rsidDel="00000000" w:rsidR="00000000" w:rsidRPr="00000000">
        <w:rPr>
          <w:rtl w:val="0"/>
        </w:rPr>
      </w:r>
    </w:p>
    <w:tbl>
      <w:tblPr>
        <w:tblStyle w:val="Table18"/>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B0">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B2">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a_018</w:t>
            </w:r>
          </w:p>
        </w:tc>
        <w:tc>
          <w:tcPr>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B3">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B4">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Deleting 1 table form the database and restoring it using the backup data file</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BA">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BC">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Maksym</w:t>
            </w:r>
          </w:p>
        </w:tc>
        <w:tc>
          <w:tcPr>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BD">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BE">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C0">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C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C4">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AC6">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Used powershell</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C7">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C8">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C9">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CA">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CB">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CC">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ACD">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CE">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D0">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Maksym</w:t>
            </w:r>
          </w:p>
        </w:tc>
        <w:tc>
          <w:tcPr>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D1">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D2">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11/29/2020</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D4">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D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D8">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D9">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D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ADD">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E2">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E3">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Terminal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E6">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E7">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Userid = root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E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ED">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password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F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F1">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Userpassword = XXX</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F6">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F7">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FA">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AFB">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00">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01">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04">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05">
            <w:pPr>
              <w:widowControl w:val="0"/>
              <w:spacing w:line="276" w:lineRule="auto"/>
              <w:rPr>
                <w:rFonts w:ascii="Times New Roman" w:cs="Times New Roman" w:eastAsia="Times New Roman" w:hAnsi="Times New Roman"/>
                <w:sz w:val="18"/>
                <w:szCs w:val="18"/>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0A">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B0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Verify that the backup file works and restores the dropped table in the database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0C">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0D">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0E">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0F">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10">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11">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12">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13">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14">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15">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17">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18">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1B">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1E">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1F">
            <w:pPr>
              <w:widowControl w:val="0"/>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21">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22">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25">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28">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29">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final_project_itmd database and drop table ransom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2B">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Logged and table ransom is not located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2C">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2F">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2">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3">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mysqldump -u root -p final_project_itmd ransom &lt; C:\MySQLBackup command to restore the table which was deleted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5">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table will be restored based on the backup recorded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6">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9">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C">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D">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Observe the renewed table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3F">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40">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43">
            <w:pPr>
              <w:widowControl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r>
    </w:tbl>
    <w:p w:rsidR="00000000" w:rsidDel="00000000" w:rsidP="00000000" w:rsidRDefault="00000000" w:rsidRPr="00000000" w14:paraId="00000B46">
      <w:pPr>
        <w:pStyle w:val="Heading2"/>
        <w:keepNext w:val="0"/>
        <w:keepLines w:val="0"/>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B4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4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4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PS-4 PERSONNEL TERMINATION</w:t>
      </w:r>
    </w:p>
    <w:tbl>
      <w:tblPr>
        <w:tblStyle w:val="Table19"/>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840"/>
        <w:gridCol w:w="840"/>
        <w:gridCol w:w="840"/>
        <w:gridCol w:w="840"/>
        <w:gridCol w:w="840"/>
        <w:gridCol w:w="840"/>
        <w:tblGridChange w:id="0">
          <w:tblGrid>
            <w:gridCol w:w="840"/>
            <w:gridCol w:w="840"/>
            <w:gridCol w:w="840"/>
            <w:gridCol w:w="840"/>
            <w:gridCol w:w="840"/>
            <w:gridCol w:w="840"/>
            <w:gridCol w:w="840"/>
            <w:gridCol w:w="840"/>
            <w:gridCol w:w="840"/>
            <w:gridCol w:w="840"/>
            <w:gridCol w:w="84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4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4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a_019</w:t>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4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4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Create a use and disable for testing</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5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5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58">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5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5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5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6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B6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Create a new test user and disable him</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6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6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6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6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6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6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6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6A">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6B">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6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6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70">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11/28</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7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7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7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7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tcPr>
          <w:p w:rsidR="00000000" w:rsidDel="00000000" w:rsidP="00000000" w:rsidRDefault="00000000" w:rsidRPr="00000000" w14:paraId="00000B7A">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7B">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7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8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8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Create new user TEST2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8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86">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87">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username:TEST2</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8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8D">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1">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2">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password:11111111qqqq</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8">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B">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C">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9D">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A2">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A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A6">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A7">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A8">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AD">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BA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Check if disabling a user works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AF">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B0">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B1">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B2">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B3">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B4">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B5">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B6">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tcPr>
          <w:p w:rsidR="00000000" w:rsidDel="00000000" w:rsidP="00000000" w:rsidRDefault="00000000" w:rsidRPr="00000000" w14:paraId="00000BB7">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185"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B8">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B9">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BB">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BD">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C0">
            <w:pPr>
              <w:widowControl w:val="0"/>
              <w:spacing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Pass / Fail / Not executed / Suspended</w:t>
            </w:r>
          </w:p>
        </w:tc>
      </w:tr>
      <w:tr>
        <w:trPr>
          <w:trHeight w:val="276" w:hRule="atLeast"/>
        </w:trPr>
        <w:tc>
          <w:tcPr>
            <w:vMerge w:val="continue"/>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C3">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C4">
            <w:pPr>
              <w:widowControl w:val="0"/>
              <w:rPr>
                <w:rFonts w:ascii="Times New Roman" w:cs="Times New Roman" w:eastAsia="Times New Roman" w:hAnsi="Times New Roman"/>
                <w:b w:val="1"/>
                <w:sz w:val="14"/>
                <w:szCs w:val="14"/>
              </w:rPr>
            </w:pPr>
            <w:r w:rsidDel="00000000" w:rsidR="00000000" w:rsidRPr="00000000">
              <w:rPr>
                <w:rtl w:val="0"/>
              </w:rPr>
            </w:r>
          </w:p>
        </w:tc>
        <w:tc>
          <w:tcPr>
            <w:gridSpan w:val="2"/>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C6">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C8">
            <w:pPr>
              <w:widowControl w:val="0"/>
              <w:rPr>
                <w:rFonts w:ascii="Times New Roman" w:cs="Times New Roman" w:eastAsia="Times New Roman" w:hAnsi="Times New Roman"/>
                <w:b w:val="1"/>
                <w:sz w:val="14"/>
                <w:szCs w:val="14"/>
              </w:rPr>
            </w:pPr>
            <w:r w:rsidDel="00000000" w:rsidR="00000000" w:rsidRPr="00000000">
              <w:rPr>
                <w:rtl w:val="0"/>
              </w:rPr>
            </w:r>
          </w:p>
        </w:tc>
        <w:tc>
          <w:tcPr>
            <w:gridSpan w:val="3"/>
            <w:vMerge w:val="continue"/>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tcPr>
          <w:p w:rsidR="00000000" w:rsidDel="00000000" w:rsidP="00000000" w:rsidRDefault="00000000" w:rsidRPr="00000000" w14:paraId="00000BCB">
            <w:pPr>
              <w:widowControl w:val="0"/>
              <w:rPr>
                <w:rFonts w:ascii="Times New Roman" w:cs="Times New Roman" w:eastAsia="Times New Roman" w:hAnsi="Times New Roman"/>
                <w:b w:val="1"/>
                <w:sz w:val="14"/>
                <w:szCs w:val="14"/>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CE">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CF">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Create new user TEST2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D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Credentials can be entered, and a new user can be added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D3">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D6">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D9">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gridSpan w:val="2"/>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DA">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Disable user TEST2 using root credentials</w:t>
            </w:r>
          </w:p>
        </w:tc>
        <w:tc>
          <w:tcPr>
            <w:gridSpan w:val="2"/>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DC">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Unusable user</w:t>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DE">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expected</w:t>
            </w:r>
          </w:p>
        </w:tc>
        <w:tc>
          <w:tcPr>
            <w:gridSpan w:val="3"/>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E1">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E4">
            <w:pPr>
              <w:widowControl w:val="0"/>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E5">
            <w:pPr>
              <w:widowControl w:val="0"/>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Observe an locked user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E7">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E9">
            <w:pPr>
              <w:widowControl w:val="0"/>
              <w:spacing w:line="276" w:lineRule="auto"/>
              <w:rPr>
                <w:rFonts w:ascii="Times New Roman" w:cs="Times New Roman" w:eastAsia="Times New Roman" w:hAnsi="Times New Roman"/>
                <w:sz w:val="14"/>
                <w:szCs w:val="14"/>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tcPr>
          <w:p w:rsidR="00000000" w:rsidDel="00000000" w:rsidP="00000000" w:rsidRDefault="00000000" w:rsidRPr="00000000" w14:paraId="00000BEC">
            <w:pPr>
              <w:widowControl w:val="0"/>
              <w:spacing w:line="276" w:lineRule="auto"/>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BE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904197" cy="1256444"/>
            <wp:effectExtent b="0" l="0" r="0" t="0"/>
            <wp:docPr id="2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904197" cy="1256444"/>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1862326" cy="1253487"/>
            <wp:effectExtent b="0" l="0" r="0" t="0"/>
            <wp:docPr id="2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862326" cy="1253487"/>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1384267" cy="1260672"/>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384267" cy="1260672"/>
                    </a:xfrm>
                    <a:prstGeom prst="rect"/>
                    <a:ln/>
                  </pic:spPr>
                </pic:pic>
              </a:graphicData>
            </a:graphic>
          </wp:inline>
        </w:drawing>
      </w:r>
      <w:r w:rsidDel="00000000" w:rsidR="00000000" w:rsidRPr="00000000">
        <w:rPr>
          <w:rtl w:val="0"/>
        </w:rPr>
      </w:r>
    </w:p>
    <w:p w:rsidR="00000000" w:rsidDel="00000000" w:rsidP="00000000" w:rsidRDefault="00000000" w:rsidRPr="00000000" w14:paraId="00000BF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F1">
      <w:pPr>
        <w:spacing w:line="276" w:lineRule="auto"/>
        <w:rPr>
          <w:rFonts w:ascii="Times New Roman" w:cs="Times New Roman" w:eastAsia="Times New Roman" w:hAnsi="Times New Roman"/>
          <w:sz w:val="26"/>
          <w:szCs w:val="26"/>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BF2">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 PE-14 TEMPERATURE AND HUMIDITY CONTROLS</w:t>
      </w:r>
    </w:p>
    <w:p w:rsidR="00000000" w:rsidDel="00000000" w:rsidP="00000000" w:rsidRDefault="00000000" w:rsidRPr="00000000" w14:paraId="00000BF3">
      <w:pPr>
        <w:spacing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BF4">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Operating expensive IT computer equipment for extended periods of time at high temperatures greatly reduces reliability, longevity of components and will likely cause unplanned downtime. Maintaining an ambient temperature range of 68° to 75°F (20° to 24°C) is optimal for system reliability. This temperature range provides a safe buffer for equipment to operate in the event of air conditioning or HVAC equipment failure while making it easier to maintain a safe relative humidity level.</w:t>
      </w:r>
    </w:p>
    <w:p w:rsidR="00000000" w:rsidDel="00000000" w:rsidP="00000000" w:rsidRDefault="00000000" w:rsidRPr="00000000" w14:paraId="00000BF5">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Relative humidity (RH) is defined as the amount of moisture in the air at a given temperature in relation to the maximum amount of moisture the air could hold at the same temperature. In a data center or computer room, maintaining ambient relative humidity levels between 45% and 55% is recommended for optimal performance and reliability.</w:t>
      </w:r>
    </w:p>
    <w:p w:rsidR="00000000" w:rsidDel="00000000" w:rsidP="00000000" w:rsidRDefault="00000000" w:rsidRPr="00000000" w14:paraId="00000BF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relative humidity levels are too high, water condensation can occur which results in hardware corrosion and early system and component failure. If the relative humidity is too low, computer equipment becomes susceptible to electrostatic discharge (ESD) which can cause damage to sensitive components. When monitoring the relative humidity in the data center, we recommend early warning alerts at 40% and 60% relative humidity, with critical alerts at 30% and 70% relative humidity. It is important to remember that the relative humidity is directly related to the current temperature, so monitoring temperature and humidity together is critical. As the value of IT equipment increases, the risk and associated costs can increase exponentially.</w:t>
      </w:r>
    </w:p>
    <w:p w:rsidR="00000000" w:rsidDel="00000000" w:rsidP="00000000" w:rsidRDefault="00000000" w:rsidRPr="00000000" w14:paraId="00000BF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F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F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F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FB">
      <w:pPr>
        <w:pStyle w:val="Heading2"/>
        <w:keepNext w:val="0"/>
        <w:keepLines w:val="0"/>
        <w:spacing w:after="80" w:line="276" w:lineRule="auto"/>
        <w:rPr>
          <w:rFonts w:ascii="Times New Roman" w:cs="Times New Roman" w:eastAsia="Times New Roman" w:hAnsi="Times New Roman"/>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BFC">
      <w:pPr>
        <w:pStyle w:val="Heading2"/>
        <w:keepNext w:val="0"/>
        <w:keepLines w:val="0"/>
        <w:spacing w:after="80" w:lineRule="auto"/>
        <w:rPr>
          <w:sz w:val="24"/>
          <w:szCs w:val="24"/>
        </w:rPr>
      </w:pPr>
      <w:bookmarkStart w:colFirst="0" w:colLast="0" w:name="_xdt1ez7qoh1l" w:id="4"/>
      <w:bookmarkEnd w:id="4"/>
      <w:r w:rsidDel="00000000" w:rsidR="00000000" w:rsidRPr="00000000">
        <w:rPr>
          <w:rtl w:val="0"/>
        </w:rPr>
      </w:r>
    </w:p>
    <w:p w:rsidR="00000000" w:rsidDel="00000000" w:rsidP="00000000" w:rsidRDefault="00000000" w:rsidRPr="00000000" w14:paraId="00000BFD">
      <w:pPr>
        <w:pStyle w:val="Heading2"/>
        <w:keepNext w:val="0"/>
        <w:keepLines w:val="0"/>
        <w:spacing w:after="80" w:lineRule="auto"/>
        <w:rPr>
          <w:sz w:val="24"/>
          <w:szCs w:val="24"/>
        </w:rPr>
      </w:pPr>
      <w:bookmarkStart w:colFirst="0" w:colLast="0" w:name="_cyrrrzdghmvu" w:id="5"/>
      <w:bookmarkEnd w:id="5"/>
      <w:r w:rsidDel="00000000" w:rsidR="00000000" w:rsidRPr="00000000">
        <w:br w:type="page"/>
      </w:r>
      <w:r w:rsidDel="00000000" w:rsidR="00000000" w:rsidRPr="00000000">
        <w:rPr>
          <w:rtl w:val="0"/>
        </w:rPr>
      </w:r>
    </w:p>
    <w:p w:rsidR="00000000" w:rsidDel="00000000" w:rsidP="00000000" w:rsidRDefault="00000000" w:rsidRPr="00000000" w14:paraId="00000BFE">
      <w:pPr>
        <w:pStyle w:val="Heading2"/>
        <w:keepNext w:val="0"/>
        <w:keepLines w:val="0"/>
        <w:spacing w:after="80" w:lineRule="auto"/>
        <w:rPr>
          <w:sz w:val="24"/>
          <w:szCs w:val="24"/>
        </w:rPr>
      </w:pPr>
      <w:bookmarkStart w:colFirst="0" w:colLast="0" w:name="_jkcgkhchua" w:id="6"/>
      <w:bookmarkEnd w:id="6"/>
      <w:r w:rsidDel="00000000" w:rsidR="00000000" w:rsidRPr="00000000">
        <w:rPr>
          <w:rtl w:val="0"/>
        </w:rPr>
      </w:r>
    </w:p>
    <w:p w:rsidR="00000000" w:rsidDel="00000000" w:rsidP="00000000" w:rsidRDefault="00000000" w:rsidRPr="00000000" w14:paraId="00000BFF">
      <w:pPr>
        <w:keepNext w:val="0"/>
        <w:keepLines w:val="0"/>
        <w:spacing w:after="80" w:line="240" w:lineRule="auto"/>
        <w:ind w:left="0" w:firstLine="0"/>
        <w:jc w:val="center"/>
        <w:rPr>
          <w:sz w:val="16"/>
          <w:szCs w:val="16"/>
        </w:rPr>
        <w:pPrChange w:author="Maksym Melnyk" w:id="0" w:date="2020-12-11T04:48:58Z">
          <w:pPr>
            <w:keepNext w:val="0"/>
            <w:keepLines w:val="0"/>
            <w:spacing w:after="80" w:line="240" w:lineRule="auto"/>
            <w:jc w:val="center"/>
          </w:pPr>
        </w:pPrChange>
      </w:pPr>
      <w:r w:rsidDel="00000000" w:rsidR="00000000" w:rsidRPr="00000000">
        <w:rPr>
          <w:sz w:val="16"/>
          <w:szCs w:val="16"/>
          <w:rtl w:val="0"/>
        </w:rPr>
        <w:t xml:space="preserve">(21)IR-4 INCIDENT HANDLING</w:t>
      </w:r>
    </w:p>
    <w:p w:rsidR="00000000" w:rsidDel="00000000" w:rsidP="00000000" w:rsidRDefault="00000000" w:rsidRPr="00000000" w14:paraId="00000C00">
      <w:pPr>
        <w:keepNext w:val="0"/>
        <w:keepLines w:val="0"/>
        <w:spacing w:after="80" w:line="240" w:lineRule="auto"/>
        <w:ind w:left="0" w:firstLine="0"/>
        <w:jc w:val="center"/>
        <w:rPr>
          <w:sz w:val="16"/>
          <w:szCs w:val="16"/>
        </w:rPr>
        <w:pPrChange w:author="Maksym Melnyk" w:id="0" w:date="2020-12-11T04:48:58Z">
          <w:pPr>
            <w:keepNext w:val="0"/>
            <w:keepLines w:val="0"/>
            <w:spacing w:after="80" w:line="240" w:lineRule="auto"/>
            <w:jc w:val="center"/>
          </w:pPr>
        </w:pPrChange>
      </w:pPr>
      <w:r w:rsidDel="00000000" w:rsidR="00000000" w:rsidRPr="00000000">
        <w:rPr>
          <w:sz w:val="16"/>
          <w:szCs w:val="16"/>
          <w:rtl w:val="0"/>
        </w:rPr>
        <w:t xml:space="preserve">(22)AU-6 AUDIT REVIEW, ANALYSIS, AND REPORTING </w:t>
        <w:tab/>
      </w:r>
    </w:p>
    <w:p w:rsidR="00000000" w:rsidDel="00000000" w:rsidP="00000000" w:rsidRDefault="00000000" w:rsidRPr="00000000" w14:paraId="00000C01">
      <w:pPr>
        <w:keepNext w:val="0"/>
        <w:keepLines w:val="0"/>
        <w:spacing w:after="80" w:line="240" w:lineRule="auto"/>
        <w:ind w:left="0" w:firstLine="0"/>
        <w:jc w:val="center"/>
        <w:rPr>
          <w:sz w:val="16"/>
          <w:szCs w:val="16"/>
        </w:rPr>
        <w:pPrChange w:author="Maksym Melnyk" w:id="0" w:date="2020-12-11T04:48:58Z">
          <w:pPr>
            <w:keepNext w:val="0"/>
            <w:keepLines w:val="0"/>
            <w:spacing w:after="80" w:line="240" w:lineRule="auto"/>
            <w:jc w:val="center"/>
          </w:pPr>
        </w:pPrChange>
      </w:pPr>
      <w:r w:rsidDel="00000000" w:rsidR="00000000" w:rsidRPr="00000000">
        <w:rPr>
          <w:sz w:val="16"/>
          <w:szCs w:val="16"/>
          <w:rtl w:val="0"/>
        </w:rPr>
        <w:t xml:space="preserve">(23)CM-6 CONFIGURATION SETTINGS</w:t>
      </w:r>
    </w:p>
    <w:p w:rsidR="00000000" w:rsidDel="00000000" w:rsidP="00000000" w:rsidRDefault="00000000" w:rsidRPr="00000000" w14:paraId="00000C02">
      <w:pPr>
        <w:keepNext w:val="0"/>
        <w:keepLines w:val="0"/>
        <w:spacing w:after="80" w:line="240" w:lineRule="auto"/>
        <w:ind w:left="0" w:firstLine="0"/>
        <w:jc w:val="center"/>
        <w:rPr>
          <w:sz w:val="16"/>
          <w:szCs w:val="16"/>
        </w:rPr>
        <w:pPrChange w:author="Maksym Melnyk" w:id="0" w:date="2020-12-11T04:48:58Z">
          <w:pPr>
            <w:keepNext w:val="0"/>
            <w:keepLines w:val="0"/>
            <w:spacing w:after="80" w:line="240" w:lineRule="auto"/>
            <w:jc w:val="center"/>
          </w:pPr>
        </w:pPrChange>
      </w:pPr>
      <w:r w:rsidDel="00000000" w:rsidR="00000000" w:rsidRPr="00000000">
        <w:rPr>
          <w:sz w:val="16"/>
          <w:szCs w:val="16"/>
          <w:rtl w:val="0"/>
        </w:rPr>
        <w:t xml:space="preserve">(24)CP-2  CONTINGENCY PLAN</w:t>
      </w:r>
    </w:p>
    <w:p w:rsidR="00000000" w:rsidDel="00000000" w:rsidP="00000000" w:rsidRDefault="00000000" w:rsidRPr="00000000" w14:paraId="00000C03">
      <w:pPr>
        <w:keepNext w:val="0"/>
        <w:keepLines w:val="0"/>
        <w:spacing w:after="80" w:line="240" w:lineRule="auto"/>
        <w:ind w:left="0" w:firstLine="0"/>
        <w:jc w:val="center"/>
        <w:rPr>
          <w:sz w:val="16"/>
          <w:szCs w:val="16"/>
        </w:rPr>
        <w:pPrChange w:author="Maksym Melnyk" w:id="0" w:date="2020-12-11T04:48:58Z">
          <w:pPr>
            <w:keepNext w:val="0"/>
            <w:keepLines w:val="0"/>
            <w:spacing w:after="80" w:line="240" w:lineRule="auto"/>
            <w:jc w:val="center"/>
          </w:pPr>
        </w:pPrChange>
      </w:pPr>
      <w:r w:rsidDel="00000000" w:rsidR="00000000" w:rsidRPr="00000000">
        <w:rPr>
          <w:sz w:val="16"/>
          <w:szCs w:val="16"/>
          <w:rtl w:val="0"/>
        </w:rPr>
        <w:t xml:space="preserve">(25)CP-4  CONTINGENCY PLAN TESTING</w:t>
      </w:r>
    </w:p>
    <w:p w:rsidR="00000000" w:rsidDel="00000000" w:rsidP="00000000" w:rsidRDefault="00000000" w:rsidRPr="00000000" w14:paraId="00000C04">
      <w:pPr>
        <w:keepNext w:val="0"/>
        <w:keepLines w:val="0"/>
        <w:spacing w:after="80" w:line="240" w:lineRule="auto"/>
        <w:ind w:left="0" w:firstLine="0"/>
        <w:jc w:val="center"/>
        <w:rPr>
          <w:sz w:val="22"/>
          <w:szCs w:val="22"/>
        </w:rPr>
        <w:pPrChange w:author="Maksym Melnyk" w:id="0" w:date="2020-12-11T04:48:58Z">
          <w:pPr>
            <w:keepNext w:val="0"/>
            <w:keepLines w:val="0"/>
            <w:spacing w:after="80" w:line="240" w:lineRule="auto"/>
            <w:jc w:val="center"/>
          </w:pPr>
        </w:pPrChange>
      </w:pPr>
      <w:r w:rsidDel="00000000" w:rsidR="00000000" w:rsidRPr="00000000">
        <w:rPr>
          <w:sz w:val="16"/>
          <w:szCs w:val="16"/>
          <w:rtl w:val="0"/>
        </w:rPr>
        <w:t xml:space="preserve">(26)IR-3 INCIDENT RESPONSE TESTING</w:t>
      </w:r>
      <w:r w:rsidDel="00000000" w:rsidR="00000000" w:rsidRPr="00000000">
        <w:rPr>
          <w:rtl w:val="0"/>
        </w:rPr>
      </w:r>
    </w:p>
    <w:tbl>
      <w:tblPr>
        <w:tblStyle w:val="Table20"/>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05">
            <w:pPr>
              <w:widowControl w:val="0"/>
              <w:rPr>
                <w:sz w:val="16"/>
                <w:szCs w:val="16"/>
              </w:rPr>
            </w:pPr>
            <w:r w:rsidDel="00000000" w:rsidR="00000000" w:rsidRPr="00000000">
              <w:rPr>
                <w:b w:val="1"/>
                <w:sz w:val="12"/>
                <w:szCs w:val="12"/>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07">
            <w:pPr>
              <w:widowControl w:val="0"/>
              <w:rPr>
                <w:sz w:val="16"/>
                <w:szCs w:val="16"/>
              </w:rPr>
            </w:pPr>
            <w:r w:rsidDel="00000000" w:rsidR="00000000" w:rsidRPr="00000000">
              <w:rPr>
                <w:sz w:val="10"/>
                <w:szCs w:val="10"/>
                <w:rtl w:val="0"/>
              </w:rPr>
              <w:t xml:space="preserve">a_008</w:t>
            </w:r>
            <w:r w:rsidDel="00000000" w:rsidR="00000000" w:rsidRPr="00000000">
              <w:rPr>
                <w:rtl w:val="0"/>
              </w:rPr>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08">
            <w:pPr>
              <w:widowControl w:val="0"/>
              <w:rPr>
                <w:sz w:val="16"/>
                <w:szCs w:val="16"/>
              </w:rPr>
            </w:pPr>
            <w:r w:rsidDel="00000000" w:rsidR="00000000" w:rsidRPr="00000000">
              <w:rPr>
                <w:b w:val="1"/>
                <w:sz w:val="12"/>
                <w:szCs w:val="12"/>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0A">
            <w:pPr>
              <w:widowControl w:val="0"/>
              <w:rPr>
                <w:sz w:val="16"/>
                <w:szCs w:val="16"/>
              </w:rPr>
            </w:pPr>
            <w:r w:rsidDel="00000000" w:rsidR="00000000" w:rsidRPr="00000000">
              <w:rPr>
                <w:sz w:val="16"/>
                <w:szCs w:val="16"/>
                <w:rtl w:val="0"/>
              </w:rPr>
              <w:t xml:space="preserve">Testing how the SQL handles a certain incident error </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10">
            <w:pPr>
              <w:widowControl w:val="0"/>
              <w:rPr>
                <w:sz w:val="16"/>
                <w:szCs w:val="16"/>
              </w:rPr>
            </w:pPr>
            <w:r w:rsidDel="00000000" w:rsidR="00000000" w:rsidRPr="00000000">
              <w:rPr>
                <w:b w:val="1"/>
                <w:sz w:val="12"/>
                <w:szCs w:val="12"/>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12">
            <w:pPr>
              <w:widowControl w:val="0"/>
              <w:rPr>
                <w:sz w:val="16"/>
                <w:szCs w:val="16"/>
              </w:rPr>
            </w:pPr>
            <w:r w:rsidDel="00000000" w:rsidR="00000000" w:rsidRPr="00000000">
              <w:rPr>
                <w:sz w:val="16"/>
                <w:szCs w:val="16"/>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13">
            <w:pPr>
              <w:widowControl w:val="0"/>
              <w:rPr>
                <w:sz w:val="16"/>
                <w:szCs w:val="16"/>
              </w:rPr>
            </w:pPr>
            <w:r w:rsidDel="00000000" w:rsidR="00000000" w:rsidRPr="00000000">
              <w:rPr>
                <w:b w:val="1"/>
                <w:sz w:val="12"/>
                <w:szCs w:val="12"/>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15">
            <w:pPr>
              <w:widowControl w:val="0"/>
              <w:rPr>
                <w:sz w:val="16"/>
                <w:szCs w:val="16"/>
              </w:rPr>
            </w:pPr>
            <w:r w:rsidDel="00000000" w:rsidR="00000000" w:rsidRPr="00000000">
              <w:rPr>
                <w:sz w:val="16"/>
                <w:szCs w:val="16"/>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17">
            <w:pPr>
              <w:widowControl w:val="0"/>
              <w:rPr>
                <w:sz w:val="16"/>
                <w:szCs w:val="16"/>
              </w:rPr>
            </w:pPr>
            <w:r w:rsidDel="00000000" w:rsidR="00000000" w:rsidRPr="00000000">
              <w:rPr>
                <w:b w:val="1"/>
                <w:sz w:val="12"/>
                <w:szCs w:val="12"/>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19">
            <w:pPr>
              <w:widowControl w:val="0"/>
              <w:jc w:val="center"/>
              <w:rPr>
                <w:sz w:val="20"/>
                <w:szCs w:val="20"/>
              </w:rPr>
            </w:pPr>
            <w:r w:rsidDel="00000000" w:rsidR="00000000" w:rsidRPr="00000000">
              <w:rPr>
                <w:sz w:val="20"/>
                <w:szCs w:val="20"/>
                <w:rtl w:val="0"/>
              </w:rPr>
              <w:t xml:space="preserve">1.0</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1B">
            <w:pPr>
              <w:widowControl w:val="0"/>
              <w:rPr>
                <w:sz w:val="16"/>
                <w:szCs w:val="16"/>
              </w:rPr>
            </w:pPr>
            <w:r w:rsidDel="00000000" w:rsidR="00000000" w:rsidRPr="00000000">
              <w:rPr>
                <w:b w:val="1"/>
                <w:sz w:val="12"/>
                <w:szCs w:val="12"/>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C1D">
            <w:pPr>
              <w:widowControl w:val="0"/>
              <w:rPr>
                <w:sz w:val="12"/>
                <w:szCs w:val="12"/>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1E">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1F">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0">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1">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2">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3">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5">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26">
            <w:pPr>
              <w:widowControl w:val="0"/>
              <w:rPr>
                <w:sz w:val="16"/>
                <w:szCs w:val="16"/>
              </w:rPr>
            </w:pPr>
            <w:r w:rsidDel="00000000" w:rsidR="00000000" w:rsidRPr="00000000">
              <w:rPr>
                <w:b w:val="1"/>
                <w:sz w:val="12"/>
                <w:szCs w:val="12"/>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8">
            <w:pPr>
              <w:widowControl w:val="0"/>
              <w:rPr>
                <w:sz w:val="16"/>
                <w:szCs w:val="16"/>
              </w:rPr>
            </w:pPr>
            <w:r w:rsidDel="00000000" w:rsidR="00000000" w:rsidRPr="00000000">
              <w:rPr>
                <w:sz w:val="16"/>
                <w:szCs w:val="16"/>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29">
            <w:pPr>
              <w:widowControl w:val="0"/>
              <w:rPr>
                <w:sz w:val="16"/>
                <w:szCs w:val="16"/>
              </w:rPr>
            </w:pPr>
            <w:r w:rsidDel="00000000" w:rsidR="00000000" w:rsidRPr="00000000">
              <w:rPr>
                <w:b w:val="1"/>
                <w:sz w:val="12"/>
                <w:szCs w:val="12"/>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B">
            <w:pPr>
              <w:widowControl w:val="0"/>
              <w:rPr>
                <w:sz w:val="16"/>
                <w:szCs w:val="16"/>
              </w:rPr>
            </w:pPr>
            <w:r w:rsidDel="00000000" w:rsidR="00000000" w:rsidRPr="00000000">
              <w:rPr>
                <w:sz w:val="16"/>
                <w:szCs w:val="16"/>
                <w:rtl w:val="0"/>
              </w:rPr>
              <w:t xml:space="preserve">11/30/2020</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2D">
            <w:pPr>
              <w:widowControl w:val="0"/>
              <w:rPr>
                <w:sz w:val="16"/>
                <w:szCs w:val="16"/>
              </w:rPr>
            </w:pPr>
            <w:r w:rsidDel="00000000" w:rsidR="00000000" w:rsidRPr="00000000">
              <w:rPr>
                <w:b w:val="1"/>
                <w:sz w:val="12"/>
                <w:szCs w:val="12"/>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2F">
            <w:pPr>
              <w:widowControl w:val="0"/>
              <w:rPr>
                <w:sz w:val="20"/>
                <w:szCs w:val="20"/>
              </w:rPr>
            </w:pPr>
            <w:r w:rsidDel="00000000" w:rsidR="00000000" w:rsidRPr="00000000">
              <w:rPr>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31">
            <w:pPr>
              <w:widowControl w:val="0"/>
              <w:jc w:val="center"/>
              <w:rPr>
                <w:sz w:val="16"/>
                <w:szCs w:val="16"/>
              </w:rPr>
            </w:pPr>
            <w:r w:rsidDel="00000000" w:rsidR="00000000" w:rsidRPr="00000000">
              <w:rPr>
                <w:b w:val="1"/>
                <w:sz w:val="12"/>
                <w:szCs w:val="12"/>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32">
            <w:pPr>
              <w:widowControl w:val="0"/>
              <w:rPr>
                <w:sz w:val="16"/>
                <w:szCs w:val="16"/>
              </w:rPr>
            </w:pPr>
            <w:r w:rsidDel="00000000" w:rsidR="00000000" w:rsidRPr="00000000">
              <w:rPr>
                <w:b w:val="1"/>
                <w:sz w:val="12"/>
                <w:szCs w:val="12"/>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35">
            <w:pPr>
              <w:widowControl w:val="0"/>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36">
            <w:pPr>
              <w:widowControl w:val="0"/>
              <w:jc w:val="center"/>
              <w:rPr>
                <w:sz w:val="16"/>
                <w:szCs w:val="16"/>
              </w:rPr>
            </w:pPr>
            <w:r w:rsidDel="00000000" w:rsidR="00000000" w:rsidRPr="00000000">
              <w:rPr>
                <w:b w:val="1"/>
                <w:sz w:val="12"/>
                <w:szCs w:val="12"/>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37">
            <w:pPr>
              <w:widowControl w:val="0"/>
              <w:rPr>
                <w:sz w:val="16"/>
                <w:szCs w:val="16"/>
              </w:rPr>
            </w:pPr>
            <w:r w:rsidDel="00000000" w:rsidR="00000000" w:rsidRPr="00000000">
              <w:rPr>
                <w:b w:val="1"/>
                <w:sz w:val="12"/>
                <w:szCs w:val="12"/>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3C">
            <w:pPr>
              <w:widowControl w:val="0"/>
              <w:jc w:val="center"/>
              <w:rPr>
                <w:sz w:val="16"/>
                <w:szCs w:val="16"/>
              </w:rPr>
            </w:pPr>
            <w:r w:rsidDel="00000000" w:rsidR="00000000" w:rsidRPr="00000000">
              <w:rPr>
                <w:sz w:val="12"/>
                <w:szCs w:val="12"/>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3D">
            <w:pPr>
              <w:widowControl w:val="0"/>
              <w:rPr>
                <w:sz w:val="16"/>
                <w:szCs w:val="16"/>
              </w:rPr>
            </w:pPr>
            <w:r w:rsidDel="00000000" w:rsidR="00000000" w:rsidRPr="00000000">
              <w:rPr>
                <w:sz w:val="16"/>
                <w:szCs w:val="16"/>
                <w:rtl w:val="0"/>
              </w:rPr>
              <w:t xml:space="preserve">Terminal</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0">
            <w:pPr>
              <w:widowControl w:val="0"/>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1">
            <w:pPr>
              <w:widowControl w:val="0"/>
              <w:jc w:val="center"/>
              <w:rPr>
                <w:sz w:val="16"/>
                <w:szCs w:val="16"/>
              </w:rPr>
            </w:pPr>
            <w:r w:rsidDel="00000000" w:rsidR="00000000" w:rsidRPr="00000000">
              <w:rPr>
                <w:sz w:val="12"/>
                <w:szCs w:val="12"/>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2">
            <w:pPr>
              <w:widowControl w:val="0"/>
              <w:rPr>
                <w:sz w:val="16"/>
                <w:szCs w:val="16"/>
              </w:rPr>
            </w:pPr>
            <w:r w:rsidDel="00000000" w:rsidR="00000000" w:rsidRPr="00000000">
              <w:rPr>
                <w:sz w:val="16"/>
                <w:szCs w:val="16"/>
                <w:rtl w:val="0"/>
              </w:rPr>
              <w:t xml:space="preserve">User = root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7">
            <w:pPr>
              <w:widowControl w:val="0"/>
              <w:jc w:val="center"/>
              <w:rPr>
                <w:sz w:val="16"/>
                <w:szCs w:val="16"/>
              </w:rPr>
            </w:pPr>
            <w:r w:rsidDel="00000000" w:rsidR="00000000" w:rsidRPr="00000000">
              <w:rPr>
                <w:sz w:val="12"/>
                <w:szCs w:val="12"/>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8">
            <w:pPr>
              <w:widowControl w:val="0"/>
              <w:rPr>
                <w:sz w:val="16"/>
                <w:szCs w:val="16"/>
              </w:rPr>
            </w:pPr>
            <w:r w:rsidDel="00000000" w:rsidR="00000000" w:rsidRPr="00000000">
              <w:rPr>
                <w:sz w:val="16"/>
                <w:szCs w:val="16"/>
                <w:rtl w:val="0"/>
              </w:rPr>
              <w:t xml:space="preserve">Root password</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B">
            <w:pPr>
              <w:widowControl w:val="0"/>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C">
            <w:pPr>
              <w:widowControl w:val="0"/>
              <w:jc w:val="center"/>
              <w:rPr>
                <w:sz w:val="16"/>
                <w:szCs w:val="16"/>
              </w:rPr>
            </w:pPr>
            <w:r w:rsidDel="00000000" w:rsidR="00000000" w:rsidRPr="00000000">
              <w:rPr>
                <w:sz w:val="12"/>
                <w:szCs w:val="12"/>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4D">
            <w:pPr>
              <w:widowControl w:val="0"/>
              <w:rPr>
                <w:sz w:val="16"/>
                <w:szCs w:val="16"/>
              </w:rPr>
            </w:pPr>
            <w:r w:rsidDel="00000000" w:rsidR="00000000" w:rsidRPr="00000000">
              <w:rPr>
                <w:sz w:val="16"/>
                <w:szCs w:val="16"/>
                <w:rtl w:val="0"/>
              </w:rPr>
              <w:t xml:space="preserve">Password = ***</w:t>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52">
            <w:pPr>
              <w:widowControl w:val="0"/>
              <w:rPr>
                <w:sz w:val="16"/>
                <w:szCs w:val="16"/>
              </w:rPr>
            </w:pPr>
            <w:r w:rsidDel="00000000" w:rsidR="00000000" w:rsidRPr="00000000">
              <w:rPr>
                <w:b w:val="1"/>
                <w:sz w:val="12"/>
                <w:szCs w:val="12"/>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C53">
            <w:pPr>
              <w:widowControl w:val="0"/>
              <w:rPr>
                <w:sz w:val="12"/>
                <w:szCs w:val="12"/>
              </w:rPr>
            </w:pPr>
            <w:r w:rsidDel="00000000" w:rsidR="00000000" w:rsidRPr="00000000">
              <w:rPr>
                <w:sz w:val="12"/>
                <w:szCs w:val="12"/>
                <w:rtl w:val="0"/>
              </w:rPr>
              <w:t xml:space="preserve">Enter a wrong command or query to see how to MySQL responds and handles it</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4">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5">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6">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7">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8">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9">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A">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5C">
            <w:pPr>
              <w:widowControl w:val="0"/>
              <w:rPr>
                <w:sz w:val="20"/>
                <w:szCs w:val="20"/>
              </w:rPr>
            </w:pPr>
            <w:r w:rsidDel="00000000" w:rsidR="00000000" w:rsidRPr="00000000">
              <w:rPr>
                <w:rtl w:val="0"/>
              </w:rPr>
            </w:r>
          </w:p>
        </w:tc>
      </w:tr>
      <w:t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5D">
            <w:pPr>
              <w:widowControl w:val="0"/>
              <w:jc w:val="center"/>
              <w:rPr>
                <w:b w:val="1"/>
                <w:sz w:val="12"/>
                <w:szCs w:val="12"/>
              </w:rPr>
            </w:pPr>
            <w:r w:rsidDel="00000000" w:rsidR="00000000" w:rsidRPr="00000000">
              <w:rPr>
                <w:b w:val="1"/>
                <w:sz w:val="12"/>
                <w:szCs w:val="12"/>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5E">
            <w:pPr>
              <w:widowControl w:val="0"/>
              <w:jc w:val="center"/>
              <w:rPr>
                <w:b w:val="1"/>
                <w:sz w:val="12"/>
                <w:szCs w:val="12"/>
              </w:rPr>
            </w:pPr>
            <w:r w:rsidDel="00000000" w:rsidR="00000000" w:rsidRPr="00000000">
              <w:rPr>
                <w:b w:val="1"/>
                <w:sz w:val="12"/>
                <w:szCs w:val="12"/>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60">
            <w:pPr>
              <w:widowControl w:val="0"/>
              <w:jc w:val="center"/>
              <w:rPr>
                <w:b w:val="1"/>
                <w:sz w:val="12"/>
                <w:szCs w:val="12"/>
              </w:rPr>
            </w:pPr>
            <w:r w:rsidDel="00000000" w:rsidR="00000000" w:rsidRPr="00000000">
              <w:rPr>
                <w:b w:val="1"/>
                <w:sz w:val="12"/>
                <w:szCs w:val="12"/>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62">
            <w:pPr>
              <w:widowControl w:val="0"/>
              <w:jc w:val="center"/>
              <w:rPr>
                <w:b w:val="1"/>
                <w:sz w:val="12"/>
                <w:szCs w:val="12"/>
              </w:rPr>
            </w:pPr>
            <w:r w:rsidDel="00000000" w:rsidR="00000000" w:rsidRPr="00000000">
              <w:rPr>
                <w:b w:val="1"/>
                <w:sz w:val="12"/>
                <w:szCs w:val="12"/>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65">
            <w:pPr>
              <w:widowControl w:val="0"/>
              <w:jc w:val="center"/>
              <w:rPr>
                <w:b w:val="1"/>
                <w:sz w:val="12"/>
                <w:szCs w:val="12"/>
              </w:rPr>
            </w:pPr>
            <w:r w:rsidDel="00000000" w:rsidR="00000000" w:rsidRPr="00000000">
              <w:rPr>
                <w:b w:val="1"/>
                <w:sz w:val="12"/>
                <w:szCs w:val="12"/>
                <w:rtl w:val="0"/>
              </w:rPr>
              <w:t xml:space="preserve">Pass / Fail / Not executed / Suspended</w:t>
            </w:r>
          </w:p>
        </w:tc>
      </w:tr>
      <w:tr>
        <w:tc>
          <w:tcPr>
            <w:vMerge w:val="continue"/>
            <w:tcBorders>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73">
            <w:pPr>
              <w:widowControl w:val="0"/>
              <w:jc w:val="center"/>
              <w:rPr>
                <w:sz w:val="16"/>
                <w:szCs w:val="16"/>
              </w:rPr>
            </w:pPr>
            <w:r w:rsidDel="00000000" w:rsidR="00000000" w:rsidRPr="00000000">
              <w:rPr>
                <w:sz w:val="12"/>
                <w:szCs w:val="12"/>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74">
            <w:pPr>
              <w:widowControl w:val="0"/>
              <w:rPr>
                <w:sz w:val="16"/>
                <w:szCs w:val="16"/>
              </w:rPr>
            </w:pPr>
            <w:r w:rsidDel="00000000" w:rsidR="00000000" w:rsidRPr="00000000">
              <w:rPr>
                <w:sz w:val="16"/>
                <w:szCs w:val="16"/>
                <w:rtl w:val="0"/>
              </w:rPr>
              <w:t xml:space="preserve">Open final project  database in MySQL</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76">
            <w:pPr>
              <w:widowControl w:val="0"/>
              <w:rPr>
                <w:sz w:val="16"/>
                <w:szCs w:val="16"/>
              </w:rPr>
            </w:pPr>
            <w:r w:rsidDel="00000000" w:rsidR="00000000" w:rsidRPr="00000000">
              <w:rPr>
                <w:sz w:val="16"/>
                <w:szCs w:val="16"/>
                <w:rtl w:val="0"/>
              </w:rPr>
              <w:t xml:space="preserve">Database opens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78">
            <w:pPr>
              <w:widowControl w:val="0"/>
              <w:rPr>
                <w:sz w:val="16"/>
                <w:szCs w:val="16"/>
              </w:rPr>
            </w:pPr>
            <w:r w:rsidDel="00000000" w:rsidR="00000000" w:rsidRPr="00000000">
              <w:rPr>
                <w:sz w:val="16"/>
                <w:szCs w:val="16"/>
                <w:rtl w:val="0"/>
              </w:rPr>
              <w:t xml:space="preserve">As expected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7B">
            <w:pPr>
              <w:widowControl w:val="0"/>
              <w:rPr>
                <w:sz w:val="16"/>
                <w:szCs w:val="16"/>
              </w:rPr>
            </w:pPr>
            <w:r w:rsidDel="00000000" w:rsidR="00000000" w:rsidRPr="00000000">
              <w:rPr>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7E">
            <w:pPr>
              <w:widowControl w:val="0"/>
              <w:jc w:val="center"/>
              <w:rPr>
                <w:sz w:val="16"/>
                <w:szCs w:val="16"/>
              </w:rPr>
            </w:pPr>
            <w:r w:rsidDel="00000000" w:rsidR="00000000" w:rsidRPr="00000000">
              <w:rPr>
                <w:sz w:val="12"/>
                <w:szCs w:val="12"/>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7F">
            <w:pPr>
              <w:widowControl w:val="0"/>
              <w:rPr>
                <w:sz w:val="16"/>
                <w:szCs w:val="16"/>
              </w:rPr>
            </w:pPr>
            <w:r w:rsidDel="00000000" w:rsidR="00000000" w:rsidRPr="00000000">
              <w:rPr>
                <w:sz w:val="16"/>
                <w:szCs w:val="16"/>
                <w:rtl w:val="0"/>
              </w:rPr>
              <w:t xml:space="preserve">Open final project tables in MySQL</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81">
            <w:pPr>
              <w:widowControl w:val="0"/>
              <w:rPr>
                <w:sz w:val="16"/>
                <w:szCs w:val="16"/>
              </w:rPr>
            </w:pPr>
            <w:r w:rsidDel="00000000" w:rsidR="00000000" w:rsidRPr="00000000">
              <w:rPr>
                <w:sz w:val="16"/>
                <w:szCs w:val="16"/>
                <w:rtl w:val="0"/>
              </w:rPr>
              <w:t xml:space="preserve">Table opens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83">
            <w:pPr>
              <w:widowControl w:val="0"/>
              <w:rPr>
                <w:sz w:val="16"/>
                <w:szCs w:val="16"/>
              </w:rPr>
            </w:pPr>
            <w:r w:rsidDel="00000000" w:rsidR="00000000" w:rsidRPr="00000000">
              <w:rPr>
                <w:sz w:val="16"/>
                <w:szCs w:val="16"/>
                <w:rtl w:val="0"/>
              </w:rPr>
              <w:t xml:space="preserve">As expected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86">
            <w:pPr>
              <w:widowControl w:val="0"/>
              <w:rPr>
                <w:sz w:val="16"/>
                <w:szCs w:val="16"/>
              </w:rPr>
            </w:pPr>
            <w:r w:rsidDel="00000000" w:rsidR="00000000" w:rsidRPr="00000000">
              <w:rPr>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89">
            <w:pPr>
              <w:widowControl w:val="0"/>
              <w:jc w:val="center"/>
              <w:rPr>
                <w:sz w:val="16"/>
                <w:szCs w:val="16"/>
              </w:rPr>
            </w:pPr>
            <w:r w:rsidDel="00000000" w:rsidR="00000000" w:rsidRPr="00000000">
              <w:rPr>
                <w:sz w:val="12"/>
                <w:szCs w:val="12"/>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8A">
            <w:pPr>
              <w:widowControl w:val="0"/>
              <w:rPr>
                <w:sz w:val="16"/>
                <w:szCs w:val="16"/>
              </w:rPr>
            </w:pPr>
            <w:r w:rsidDel="00000000" w:rsidR="00000000" w:rsidRPr="00000000">
              <w:rPr>
                <w:sz w:val="16"/>
                <w:szCs w:val="16"/>
                <w:rtl w:val="0"/>
              </w:rPr>
              <w:t xml:space="preserve">Pick a table and type in an incorrect column name from one of the tables </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8C">
            <w:pPr>
              <w:widowControl w:val="0"/>
              <w:rPr>
                <w:sz w:val="16"/>
                <w:szCs w:val="16"/>
              </w:rPr>
            </w:pPr>
            <w:r w:rsidDel="00000000" w:rsidR="00000000" w:rsidRPr="00000000">
              <w:rPr>
                <w:sz w:val="16"/>
                <w:szCs w:val="16"/>
                <w:rtl w:val="0"/>
              </w:rPr>
              <w:t xml:space="preserve">Incorrect query is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8E">
            <w:pPr>
              <w:widowControl w:val="0"/>
              <w:rPr>
                <w:sz w:val="16"/>
                <w:szCs w:val="16"/>
              </w:rPr>
            </w:pPr>
            <w:r w:rsidDel="00000000" w:rsidR="00000000" w:rsidRPr="00000000">
              <w:rPr>
                <w:sz w:val="16"/>
                <w:szCs w:val="16"/>
                <w:rtl w:val="0"/>
              </w:rPr>
              <w:t xml:space="preserve">As expected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91">
            <w:pPr>
              <w:widowControl w:val="0"/>
              <w:rPr>
                <w:sz w:val="16"/>
                <w:szCs w:val="16"/>
              </w:rPr>
            </w:pPr>
            <w:r w:rsidDel="00000000" w:rsidR="00000000" w:rsidRPr="00000000">
              <w:rPr>
                <w:sz w:val="16"/>
                <w:szCs w:val="16"/>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94">
            <w:pPr>
              <w:widowControl w:val="0"/>
              <w:jc w:val="center"/>
              <w:rPr>
                <w:sz w:val="16"/>
                <w:szCs w:val="16"/>
              </w:rPr>
            </w:pPr>
            <w:r w:rsidDel="00000000" w:rsidR="00000000" w:rsidRPr="00000000">
              <w:rPr>
                <w:sz w:val="12"/>
                <w:szCs w:val="12"/>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95">
            <w:pPr>
              <w:widowControl w:val="0"/>
              <w:rPr>
                <w:sz w:val="16"/>
                <w:szCs w:val="16"/>
              </w:rPr>
            </w:pPr>
            <w:r w:rsidDel="00000000" w:rsidR="00000000" w:rsidRPr="00000000">
              <w:rPr>
                <w:sz w:val="16"/>
                <w:szCs w:val="16"/>
                <w:rtl w:val="0"/>
              </w:rPr>
              <w:t xml:space="preserve">MySQL catches it and flags it as an incorrect column name that can not be found. Instead, it gives hints on how to find to the correct one. </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97">
            <w:pPr>
              <w:widowControl w:val="0"/>
              <w:rPr>
                <w:sz w:val="16"/>
                <w:szCs w:val="16"/>
              </w:rPr>
            </w:pPr>
            <w:r w:rsidDel="00000000" w:rsidR="00000000" w:rsidRPr="00000000">
              <w:rPr>
                <w:sz w:val="16"/>
                <w:szCs w:val="16"/>
                <w:rtl w:val="0"/>
              </w:rPr>
              <w:t xml:space="preserve">MYSQL flags it as incorrect and handles the incident by giving guidance to the correct structure of code.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99">
            <w:pPr>
              <w:widowControl w:val="0"/>
              <w:rPr>
                <w:sz w:val="16"/>
                <w:szCs w:val="16"/>
              </w:rPr>
            </w:pPr>
            <w:r w:rsidDel="00000000" w:rsidR="00000000" w:rsidRPr="00000000">
              <w:rPr>
                <w:sz w:val="16"/>
                <w:szCs w:val="16"/>
                <w:rtl w:val="0"/>
              </w:rPr>
              <w:t xml:space="preserve">As expected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9C">
            <w:pPr>
              <w:widowControl w:val="0"/>
              <w:rPr>
                <w:sz w:val="16"/>
                <w:szCs w:val="16"/>
              </w:rPr>
            </w:pPr>
            <w:r w:rsidDel="00000000" w:rsidR="00000000" w:rsidRPr="00000000">
              <w:rPr>
                <w:sz w:val="16"/>
                <w:szCs w:val="16"/>
                <w:rtl w:val="0"/>
              </w:rPr>
              <w:t xml:space="preserve">Pass</w:t>
            </w:r>
          </w:p>
        </w:tc>
      </w:tr>
    </w:tbl>
    <w:p w:rsidR="00000000" w:rsidDel="00000000" w:rsidP="00000000" w:rsidRDefault="00000000" w:rsidRPr="00000000" w14:paraId="00000C9F">
      <w:pPr>
        <w:jc w:val="center"/>
        <w:rPr/>
      </w:pPr>
      <w:r w:rsidDel="00000000" w:rsidR="00000000" w:rsidRPr="00000000">
        <w:rPr/>
        <w:drawing>
          <wp:inline distB="114300" distT="114300" distL="114300" distR="114300">
            <wp:extent cx="2096186" cy="2862263"/>
            <wp:effectExtent b="0" l="0" r="0" t="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096186" cy="2862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CA0">
      <w:pPr>
        <w:keepNext w:val="0"/>
        <w:keepLines w:val="0"/>
        <w:spacing w:after="80" w:line="240" w:lineRule="auto"/>
        <w:ind w:left="0" w:firstLine="0"/>
        <w:jc w:val="center"/>
        <w:rPr>
          <w:sz w:val="20"/>
          <w:szCs w:val="20"/>
        </w:rPr>
        <w:pPrChange w:author="Maksym Melnyk" w:id="0" w:date="2020-12-11T04:48:47Z">
          <w:pPr>
            <w:keepNext w:val="0"/>
            <w:keepLines w:val="0"/>
            <w:spacing w:after="80" w:line="240" w:lineRule="auto"/>
            <w:jc w:val="center"/>
          </w:pPr>
        </w:pPrChange>
      </w:pPr>
      <w:r w:rsidDel="00000000" w:rsidR="00000000" w:rsidRPr="00000000">
        <w:rPr>
          <w:sz w:val="20"/>
          <w:szCs w:val="20"/>
          <w:rtl w:val="0"/>
        </w:rPr>
        <w:t xml:space="preserve">(27)</w:t>
      </w:r>
      <w:r w:rsidDel="00000000" w:rsidR="00000000" w:rsidRPr="00000000">
        <w:rPr>
          <w:sz w:val="20"/>
          <w:szCs w:val="20"/>
          <w:rtl w:val="0"/>
        </w:rPr>
        <w:t xml:space="preserve">AU-4  AUDIT STORAGE CAPACITY </w:t>
      </w:r>
    </w:p>
    <w:p w:rsidR="00000000" w:rsidDel="00000000" w:rsidP="00000000" w:rsidRDefault="00000000" w:rsidRPr="00000000" w14:paraId="00000CA1">
      <w:pPr>
        <w:keepNext w:val="0"/>
        <w:keepLines w:val="0"/>
        <w:spacing w:after="80" w:line="240" w:lineRule="auto"/>
        <w:ind w:left="0" w:firstLine="0"/>
        <w:jc w:val="center"/>
        <w:rPr>
          <w:sz w:val="20"/>
          <w:szCs w:val="20"/>
        </w:rPr>
        <w:pPrChange w:author="Maksym Melnyk" w:id="0" w:date="2020-12-11T04:48:47Z">
          <w:pPr>
            <w:keepNext w:val="0"/>
            <w:keepLines w:val="0"/>
            <w:spacing w:after="80" w:line="240" w:lineRule="auto"/>
            <w:jc w:val="center"/>
          </w:pPr>
        </w:pPrChange>
      </w:pPr>
      <w:r w:rsidDel="00000000" w:rsidR="00000000" w:rsidRPr="00000000">
        <w:rPr>
          <w:sz w:val="20"/>
          <w:szCs w:val="20"/>
          <w:rtl w:val="0"/>
        </w:rPr>
        <w:t xml:space="preserve">(28)</w:t>
      </w:r>
      <w:del w:author="Maksym Melnyk" w:id="2" w:date="2020-12-11T04:48:23Z">
        <w:r w:rsidDel="00000000" w:rsidR="00000000" w:rsidRPr="00000000">
          <w:rPr>
            <w:sz w:val="20"/>
            <w:szCs w:val="20"/>
            <w:rtl w:val="0"/>
          </w:rPr>
          <w:delText xml:space="preserve"> </w:delText>
        </w:r>
      </w:del>
      <w:r w:rsidDel="00000000" w:rsidR="00000000" w:rsidRPr="00000000">
        <w:rPr>
          <w:sz w:val="20"/>
          <w:szCs w:val="20"/>
          <w:rtl w:val="0"/>
        </w:rPr>
        <w:t xml:space="preserve">AU-2    AUDIT EVENTS</w:t>
      </w:r>
    </w:p>
    <w:p w:rsidR="00000000" w:rsidDel="00000000" w:rsidP="00000000" w:rsidRDefault="00000000" w:rsidRPr="00000000" w14:paraId="00000CA2">
      <w:pPr>
        <w:keepNext w:val="0"/>
        <w:keepLines w:val="0"/>
        <w:spacing w:after="80" w:line="240" w:lineRule="auto"/>
        <w:ind w:left="0" w:firstLine="0"/>
        <w:jc w:val="center"/>
        <w:rPr>
          <w:sz w:val="20"/>
          <w:szCs w:val="20"/>
        </w:rPr>
        <w:pPrChange w:author="Maksym Melnyk" w:id="0" w:date="2020-12-11T04:48:47Z">
          <w:pPr>
            <w:keepNext w:val="0"/>
            <w:keepLines w:val="0"/>
            <w:spacing w:after="80" w:line="240" w:lineRule="auto"/>
            <w:ind w:left="1440" w:firstLine="0"/>
            <w:jc w:val="center"/>
          </w:pPr>
        </w:pPrChange>
      </w:pPr>
      <w:r w:rsidDel="00000000" w:rsidR="00000000" w:rsidRPr="00000000">
        <w:rPr>
          <w:sz w:val="20"/>
          <w:szCs w:val="20"/>
          <w:rtl w:val="0"/>
        </w:rPr>
        <w:t xml:space="preserve">(29)</w:t>
      </w:r>
      <w:r w:rsidDel="00000000" w:rsidR="00000000" w:rsidRPr="00000000">
        <w:rPr>
          <w:sz w:val="20"/>
          <w:szCs w:val="20"/>
          <w:rtl w:val="0"/>
        </w:rPr>
        <w:t xml:space="preserve">AU-7 AUDIT REDUCTION AND REPORT GENERATION</w:t>
      </w:r>
    </w:p>
    <w:p w:rsidR="00000000" w:rsidDel="00000000" w:rsidP="00000000" w:rsidRDefault="00000000" w:rsidRPr="00000000" w14:paraId="00000CA3">
      <w:pPr>
        <w:keepNext w:val="0"/>
        <w:keepLines w:val="0"/>
        <w:spacing w:after="80" w:line="240" w:lineRule="auto"/>
        <w:ind w:left="0" w:firstLine="0"/>
        <w:jc w:val="center"/>
        <w:rPr>
          <w:sz w:val="20"/>
          <w:szCs w:val="20"/>
        </w:rPr>
        <w:pPrChange w:author="Maksym Melnyk" w:id="0" w:date="2020-12-11T04:48:47Z">
          <w:pPr>
            <w:keepNext w:val="0"/>
            <w:keepLines w:val="0"/>
            <w:spacing w:after="80" w:line="240" w:lineRule="auto"/>
            <w:ind w:left="1440" w:firstLine="0"/>
            <w:jc w:val="center"/>
          </w:pPr>
        </w:pPrChange>
      </w:pPr>
      <w:r w:rsidDel="00000000" w:rsidR="00000000" w:rsidRPr="00000000">
        <w:rPr>
          <w:sz w:val="20"/>
          <w:szCs w:val="20"/>
          <w:rtl w:val="0"/>
        </w:rPr>
        <w:t xml:space="preserve">(30)SI-4 INFORMATION SYSTEM MONITORING</w:t>
      </w:r>
    </w:p>
    <w:p w:rsidR="00000000" w:rsidDel="00000000" w:rsidP="00000000" w:rsidRDefault="00000000" w:rsidRPr="00000000" w14:paraId="00000CA4">
      <w:pPr>
        <w:keepNext w:val="0"/>
        <w:keepLines w:val="0"/>
        <w:spacing w:after="80" w:line="240" w:lineRule="auto"/>
        <w:ind w:left="0" w:firstLine="0"/>
        <w:jc w:val="center"/>
        <w:rPr>
          <w:sz w:val="38"/>
          <w:szCs w:val="38"/>
        </w:rPr>
        <w:pPrChange w:author="Maksym Melnyk" w:id="0" w:date="2020-12-11T04:48:47Z">
          <w:pPr>
            <w:keepNext w:val="0"/>
            <w:keepLines w:val="0"/>
            <w:spacing w:after="80" w:line="240" w:lineRule="auto"/>
            <w:ind w:left="1440" w:firstLine="0"/>
            <w:jc w:val="center"/>
          </w:pPr>
        </w:pPrChange>
      </w:pPr>
      <w:r w:rsidDel="00000000" w:rsidR="00000000" w:rsidRPr="00000000">
        <w:rPr>
          <w:sz w:val="20"/>
          <w:szCs w:val="20"/>
          <w:rtl w:val="0"/>
        </w:rPr>
        <w:t xml:space="preserve">(31)AU-11 AUDIT RECORD RETENTION</w:t>
      </w:r>
      <w:r w:rsidDel="00000000" w:rsidR="00000000" w:rsidRPr="00000000">
        <w:rPr>
          <w:rtl w:val="0"/>
        </w:rPr>
      </w:r>
    </w:p>
    <w:tbl>
      <w:tblPr>
        <w:tblStyle w:val="Table2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3333333333334"/>
        <w:gridCol w:w="853.3333333333334"/>
        <w:gridCol w:w="900"/>
        <w:gridCol w:w="780"/>
        <w:gridCol w:w="853.3333333333334"/>
        <w:gridCol w:w="853.3333333333334"/>
        <w:gridCol w:w="853.3333333333334"/>
        <w:gridCol w:w="853.3333333333334"/>
        <w:gridCol w:w="853.3333333333334"/>
        <w:gridCol w:w="853.3333333333334"/>
        <w:gridCol w:w="853.3333333333334"/>
        <w:tblGridChange w:id="0">
          <w:tblGrid>
            <w:gridCol w:w="853.3333333333334"/>
            <w:gridCol w:w="853.3333333333334"/>
            <w:gridCol w:w="900"/>
            <w:gridCol w:w="780"/>
            <w:gridCol w:w="853.3333333333334"/>
            <w:gridCol w:w="853.3333333333334"/>
            <w:gridCol w:w="853.3333333333334"/>
            <w:gridCol w:w="853.3333333333334"/>
            <w:gridCol w:w="853.3333333333334"/>
            <w:gridCol w:w="853.3333333333334"/>
            <w:gridCol w:w="853.3333333333334"/>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A5">
            <w:pPr>
              <w:widowControl w:val="0"/>
              <w:rPr>
                <w:sz w:val="18"/>
                <w:szCs w:val="18"/>
              </w:rPr>
            </w:pPr>
            <w:r w:rsidDel="00000000" w:rsidR="00000000" w:rsidRPr="00000000">
              <w:rPr>
                <w:b w:val="1"/>
                <w:sz w:val="14"/>
                <w:szCs w:val="1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A7">
            <w:pPr>
              <w:widowControl w:val="0"/>
              <w:rPr>
                <w:sz w:val="18"/>
                <w:szCs w:val="18"/>
              </w:rPr>
            </w:pPr>
            <w:r w:rsidDel="00000000" w:rsidR="00000000" w:rsidRPr="00000000">
              <w:rPr>
                <w:rtl w:val="0"/>
              </w:rPr>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A8">
            <w:pPr>
              <w:widowControl w:val="0"/>
              <w:rPr>
                <w:sz w:val="18"/>
                <w:szCs w:val="18"/>
              </w:rPr>
            </w:pPr>
            <w:r w:rsidDel="00000000" w:rsidR="00000000" w:rsidRPr="00000000">
              <w:rPr>
                <w:b w:val="1"/>
                <w:sz w:val="14"/>
                <w:szCs w:val="14"/>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AA">
            <w:pPr>
              <w:widowControl w:val="0"/>
              <w:rPr>
                <w:sz w:val="18"/>
                <w:szCs w:val="18"/>
              </w:rPr>
            </w:pPr>
            <w:r w:rsidDel="00000000" w:rsidR="00000000" w:rsidRPr="00000000">
              <w:rPr>
                <w:sz w:val="18"/>
                <w:szCs w:val="18"/>
                <w:rtl w:val="0"/>
              </w:rPr>
              <w:t xml:space="preserve">Revealing Audit storage capacity of database and tables. </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B0">
            <w:pPr>
              <w:widowControl w:val="0"/>
              <w:rPr>
                <w:sz w:val="18"/>
                <w:szCs w:val="18"/>
              </w:rPr>
            </w:pPr>
            <w:r w:rsidDel="00000000" w:rsidR="00000000" w:rsidRPr="00000000">
              <w:rPr>
                <w:b w:val="1"/>
                <w:sz w:val="14"/>
                <w:szCs w:val="14"/>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B2">
            <w:pPr>
              <w:widowControl w:val="0"/>
              <w:rPr>
                <w:sz w:val="18"/>
                <w:szCs w:val="18"/>
              </w:rPr>
            </w:pPr>
            <w:r w:rsidDel="00000000" w:rsidR="00000000" w:rsidRPr="00000000">
              <w:rPr>
                <w:sz w:val="18"/>
                <w:szCs w:val="18"/>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B3">
            <w:pPr>
              <w:widowControl w:val="0"/>
              <w:rPr>
                <w:sz w:val="18"/>
                <w:szCs w:val="18"/>
              </w:rPr>
            </w:pPr>
            <w:r w:rsidDel="00000000" w:rsidR="00000000" w:rsidRPr="00000000">
              <w:rPr>
                <w:b w:val="1"/>
                <w:sz w:val="14"/>
                <w:szCs w:val="14"/>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B5">
            <w:pPr>
              <w:widowControl w:val="0"/>
              <w:rPr>
                <w:sz w:val="18"/>
                <w:szCs w:val="18"/>
              </w:rPr>
            </w:pPr>
            <w:r w:rsidDel="00000000" w:rsidR="00000000" w:rsidRPr="00000000">
              <w:rPr>
                <w:sz w:val="18"/>
                <w:szCs w:val="18"/>
                <w:rtl w:val="0"/>
              </w:rPr>
              <w:t xml:space="preserve">Maksym</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B7">
            <w:pPr>
              <w:widowControl w:val="0"/>
              <w:rPr>
                <w:sz w:val="18"/>
                <w:szCs w:val="18"/>
              </w:rPr>
            </w:pPr>
            <w:r w:rsidDel="00000000" w:rsidR="00000000" w:rsidRPr="00000000">
              <w:rPr>
                <w:b w:val="1"/>
                <w:sz w:val="14"/>
                <w:szCs w:val="14"/>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B9">
            <w:pPr>
              <w:widowControl w:val="0"/>
              <w:jc w:val="center"/>
              <w:rPr>
                <w:sz w:val="20"/>
                <w:szCs w:val="20"/>
              </w:rPr>
            </w:pPr>
            <w:r w:rsidDel="00000000" w:rsidR="00000000" w:rsidRPr="00000000">
              <w:rPr>
                <w:sz w:val="20"/>
                <w:szCs w:val="20"/>
                <w:rtl w:val="0"/>
              </w:rPr>
              <w:t xml:space="preserve">1.0</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BB">
            <w:pPr>
              <w:widowControl w:val="0"/>
              <w:rPr>
                <w:sz w:val="18"/>
                <w:szCs w:val="18"/>
              </w:rPr>
            </w:pPr>
            <w:r w:rsidDel="00000000" w:rsidR="00000000" w:rsidRPr="00000000">
              <w:rPr>
                <w:b w:val="1"/>
                <w:sz w:val="14"/>
                <w:szCs w:val="14"/>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CBD">
            <w:pPr>
              <w:widowControl w:val="0"/>
              <w:rPr>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BE">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BF">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0">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1">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2">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3">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5">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C6">
            <w:pPr>
              <w:widowControl w:val="0"/>
              <w:rPr>
                <w:sz w:val="18"/>
                <w:szCs w:val="18"/>
              </w:rPr>
            </w:pPr>
            <w:r w:rsidDel="00000000" w:rsidR="00000000" w:rsidRPr="00000000">
              <w:rPr>
                <w:b w:val="1"/>
                <w:sz w:val="14"/>
                <w:szCs w:val="14"/>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8">
            <w:pPr>
              <w:widowControl w:val="0"/>
              <w:rPr>
                <w:sz w:val="18"/>
                <w:szCs w:val="18"/>
              </w:rPr>
            </w:pPr>
            <w:r w:rsidDel="00000000" w:rsidR="00000000" w:rsidRPr="00000000">
              <w:rPr>
                <w:sz w:val="18"/>
                <w:szCs w:val="18"/>
                <w:rtl w:val="0"/>
              </w:rPr>
              <w:t xml:space="preserve">Marilyn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C9">
            <w:pPr>
              <w:widowControl w:val="0"/>
              <w:rPr>
                <w:sz w:val="18"/>
                <w:szCs w:val="18"/>
              </w:rPr>
            </w:pPr>
            <w:r w:rsidDel="00000000" w:rsidR="00000000" w:rsidRPr="00000000">
              <w:rPr>
                <w:b w:val="1"/>
                <w:sz w:val="14"/>
                <w:szCs w:val="14"/>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B">
            <w:pPr>
              <w:widowControl w:val="0"/>
              <w:rPr>
                <w:sz w:val="18"/>
                <w:szCs w:val="18"/>
              </w:rPr>
            </w:pPr>
            <w:r w:rsidDel="00000000" w:rsidR="00000000" w:rsidRPr="00000000">
              <w:rPr>
                <w:sz w:val="18"/>
                <w:szCs w:val="18"/>
                <w:rtl w:val="0"/>
              </w:rPr>
              <w:t xml:space="preserve">12/2/2020</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CD">
            <w:pPr>
              <w:widowControl w:val="0"/>
              <w:rPr>
                <w:sz w:val="18"/>
                <w:szCs w:val="18"/>
              </w:rPr>
            </w:pPr>
            <w:r w:rsidDel="00000000" w:rsidR="00000000" w:rsidRPr="00000000">
              <w:rPr>
                <w:b w:val="1"/>
                <w:sz w:val="14"/>
                <w:szCs w:val="14"/>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CF">
            <w:pPr>
              <w:widowControl w:val="0"/>
              <w:rPr>
                <w:sz w:val="20"/>
                <w:szCs w:val="20"/>
              </w:rPr>
            </w:pPr>
            <w:r w:rsidDel="00000000" w:rsidR="00000000" w:rsidRPr="00000000">
              <w:rPr>
                <w:sz w:val="20"/>
                <w:szCs w:val="20"/>
                <w:rtl w:val="0"/>
              </w:rPr>
              <w:t xml:space="preserve">Pass</w:t>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D1">
            <w:pPr>
              <w:widowControl w:val="0"/>
              <w:jc w:val="center"/>
              <w:rPr>
                <w:sz w:val="18"/>
                <w:szCs w:val="18"/>
              </w:rPr>
            </w:pPr>
            <w:r w:rsidDel="00000000" w:rsidR="00000000" w:rsidRPr="00000000">
              <w:rPr>
                <w:b w:val="1"/>
                <w:sz w:val="14"/>
                <w:szCs w:val="14"/>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D2">
            <w:pPr>
              <w:widowControl w:val="0"/>
              <w:rPr>
                <w:sz w:val="18"/>
                <w:szCs w:val="18"/>
              </w:rPr>
            </w:pPr>
            <w:r w:rsidDel="00000000" w:rsidR="00000000" w:rsidRPr="00000000">
              <w:rPr>
                <w:b w:val="1"/>
                <w:sz w:val="14"/>
                <w:szCs w:val="14"/>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D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D6">
            <w:pPr>
              <w:widowControl w:val="0"/>
              <w:jc w:val="center"/>
              <w:rPr>
                <w:sz w:val="18"/>
                <w:szCs w:val="18"/>
              </w:rPr>
            </w:pPr>
            <w:r w:rsidDel="00000000" w:rsidR="00000000" w:rsidRPr="00000000">
              <w:rPr>
                <w:b w:val="1"/>
                <w:sz w:val="14"/>
                <w:szCs w:val="14"/>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D7">
            <w:pPr>
              <w:widowControl w:val="0"/>
              <w:rPr>
                <w:sz w:val="18"/>
                <w:szCs w:val="18"/>
              </w:rPr>
            </w:pPr>
            <w:r w:rsidDel="00000000" w:rsidR="00000000" w:rsidRPr="00000000">
              <w:rPr>
                <w:b w:val="1"/>
                <w:sz w:val="14"/>
                <w:szCs w:val="14"/>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DC">
            <w:pPr>
              <w:widowControl w:val="0"/>
              <w:jc w:val="center"/>
              <w:rPr>
                <w:sz w:val="18"/>
                <w:szCs w:val="18"/>
              </w:rPr>
            </w:pPr>
            <w:r w:rsidDel="00000000" w:rsidR="00000000" w:rsidRPr="00000000">
              <w:rPr>
                <w:sz w:val="14"/>
                <w:szCs w:val="14"/>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DD">
            <w:pPr>
              <w:widowControl w:val="0"/>
              <w:rPr>
                <w:sz w:val="18"/>
                <w:szCs w:val="18"/>
              </w:rPr>
            </w:pPr>
            <w:r w:rsidDel="00000000" w:rsidR="00000000" w:rsidRPr="00000000">
              <w:rPr>
                <w:sz w:val="18"/>
                <w:szCs w:val="18"/>
                <w:rtl w:val="0"/>
              </w:rPr>
              <w:t xml:space="preserve">Terminal</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0">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1">
            <w:pPr>
              <w:widowControl w:val="0"/>
              <w:jc w:val="center"/>
              <w:rPr>
                <w:sz w:val="18"/>
                <w:szCs w:val="18"/>
              </w:rPr>
            </w:pPr>
            <w:r w:rsidDel="00000000" w:rsidR="00000000" w:rsidRPr="00000000">
              <w:rPr>
                <w:sz w:val="14"/>
                <w:szCs w:val="14"/>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2">
            <w:pPr>
              <w:widowControl w:val="0"/>
              <w:rPr>
                <w:sz w:val="18"/>
                <w:szCs w:val="18"/>
              </w:rPr>
            </w:pPr>
            <w:r w:rsidDel="00000000" w:rsidR="00000000" w:rsidRPr="00000000">
              <w:rPr>
                <w:sz w:val="18"/>
                <w:szCs w:val="18"/>
                <w:rtl w:val="0"/>
              </w:rPr>
              <w:t xml:space="preserve">User: root</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7">
            <w:pPr>
              <w:widowControl w:val="0"/>
              <w:jc w:val="center"/>
              <w:rPr>
                <w:sz w:val="18"/>
                <w:szCs w:val="18"/>
              </w:rPr>
            </w:pPr>
            <w:r w:rsidDel="00000000" w:rsidR="00000000" w:rsidRPr="00000000">
              <w:rPr>
                <w:sz w:val="14"/>
                <w:szCs w:val="14"/>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8">
            <w:pPr>
              <w:widowControl w:val="0"/>
              <w:rPr>
                <w:sz w:val="18"/>
                <w:szCs w:val="18"/>
              </w:rPr>
            </w:pPr>
            <w:r w:rsidDel="00000000" w:rsidR="00000000" w:rsidRPr="00000000">
              <w:rPr>
                <w:sz w:val="18"/>
                <w:szCs w:val="18"/>
                <w:rtl w:val="0"/>
              </w:rPr>
              <w:t xml:space="preserve">Password</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B">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C">
            <w:pPr>
              <w:widowControl w:val="0"/>
              <w:jc w:val="center"/>
              <w:rPr>
                <w:sz w:val="18"/>
                <w:szCs w:val="18"/>
              </w:rPr>
            </w:pPr>
            <w:r w:rsidDel="00000000" w:rsidR="00000000" w:rsidRPr="00000000">
              <w:rPr>
                <w:sz w:val="14"/>
                <w:szCs w:val="14"/>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ED">
            <w:pPr>
              <w:widowControl w:val="0"/>
              <w:rPr>
                <w:sz w:val="18"/>
                <w:szCs w:val="18"/>
              </w:rPr>
            </w:pPr>
            <w:r w:rsidDel="00000000" w:rsidR="00000000" w:rsidRPr="00000000">
              <w:rPr>
                <w:sz w:val="18"/>
                <w:szCs w:val="18"/>
                <w:rtl w:val="0"/>
              </w:rPr>
              <w:t xml:space="preserve">Password:***</w:t>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CF2">
            <w:pPr>
              <w:widowControl w:val="0"/>
              <w:rPr>
                <w:sz w:val="18"/>
                <w:szCs w:val="18"/>
              </w:rPr>
            </w:pPr>
            <w:r w:rsidDel="00000000" w:rsidR="00000000" w:rsidRPr="00000000">
              <w:rPr>
                <w:b w:val="1"/>
                <w:sz w:val="14"/>
                <w:szCs w:val="14"/>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CF3">
            <w:pPr>
              <w:widowControl w:val="0"/>
              <w:rPr>
                <w:sz w:val="14"/>
                <w:szCs w:val="14"/>
              </w:rPr>
            </w:pPr>
            <w:r w:rsidDel="00000000" w:rsidR="00000000" w:rsidRPr="00000000">
              <w:rPr>
                <w:sz w:val="14"/>
                <w:szCs w:val="14"/>
                <w:rtl w:val="0"/>
              </w:rPr>
              <w:t xml:space="preserve">Open database and tables to collect data on the storage capacity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4">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5">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6">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7">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8">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9">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A">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CFC">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CFD">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CFE">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CFF">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0">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1">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2">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3">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4">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5">
            <w:pPr>
              <w:widowControl w:val="0"/>
              <w:rPr>
                <w:sz w:val="18"/>
                <w:szCs w:val="18"/>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D07">
            <w:pPr>
              <w:widowControl w:val="0"/>
              <w:rPr>
                <w:sz w:val="20"/>
                <w:szCs w:val="20"/>
              </w:rPr>
            </w:pPr>
            <w:r w:rsidDel="00000000" w:rsidR="00000000" w:rsidRPr="00000000">
              <w:rPr>
                <w:rtl w:val="0"/>
              </w:rPr>
            </w:r>
          </w:p>
        </w:tc>
      </w:tr>
      <w:t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08">
            <w:pPr>
              <w:widowControl w:val="0"/>
              <w:jc w:val="center"/>
              <w:rPr>
                <w:b w:val="1"/>
                <w:sz w:val="14"/>
                <w:szCs w:val="14"/>
              </w:rPr>
            </w:pPr>
            <w:r w:rsidDel="00000000" w:rsidR="00000000" w:rsidRPr="00000000">
              <w:rPr>
                <w:b w:val="1"/>
                <w:sz w:val="14"/>
                <w:szCs w:val="14"/>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09">
            <w:pPr>
              <w:widowControl w:val="0"/>
              <w:jc w:val="center"/>
              <w:rPr>
                <w:b w:val="1"/>
                <w:sz w:val="14"/>
                <w:szCs w:val="14"/>
              </w:rPr>
            </w:pPr>
            <w:r w:rsidDel="00000000" w:rsidR="00000000" w:rsidRPr="00000000">
              <w:rPr>
                <w:b w:val="1"/>
                <w:sz w:val="14"/>
                <w:szCs w:val="14"/>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0B">
            <w:pPr>
              <w:widowControl w:val="0"/>
              <w:jc w:val="center"/>
              <w:rPr>
                <w:b w:val="1"/>
                <w:sz w:val="14"/>
                <w:szCs w:val="14"/>
              </w:rPr>
            </w:pPr>
            <w:r w:rsidDel="00000000" w:rsidR="00000000" w:rsidRPr="00000000">
              <w:rPr>
                <w:b w:val="1"/>
                <w:sz w:val="14"/>
                <w:szCs w:val="14"/>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0D">
            <w:pPr>
              <w:widowControl w:val="0"/>
              <w:jc w:val="center"/>
              <w:rPr>
                <w:b w:val="1"/>
                <w:sz w:val="14"/>
                <w:szCs w:val="14"/>
              </w:rPr>
            </w:pPr>
            <w:r w:rsidDel="00000000" w:rsidR="00000000" w:rsidRPr="00000000">
              <w:rPr>
                <w:b w:val="1"/>
                <w:sz w:val="14"/>
                <w:szCs w:val="14"/>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10">
            <w:pPr>
              <w:widowControl w:val="0"/>
              <w:jc w:val="center"/>
              <w:rPr>
                <w:b w:val="1"/>
                <w:sz w:val="14"/>
                <w:szCs w:val="14"/>
              </w:rPr>
            </w:pPr>
            <w:r w:rsidDel="00000000" w:rsidR="00000000" w:rsidRPr="00000000">
              <w:rPr>
                <w:b w:val="1"/>
                <w:sz w:val="14"/>
                <w:szCs w:val="14"/>
                <w:rtl w:val="0"/>
              </w:rPr>
              <w:t xml:space="preserve">Pass / Fail / Not executed / Suspended</w:t>
            </w:r>
          </w:p>
        </w:tc>
      </w:tr>
      <w:tr>
        <w:tc>
          <w:tcPr>
            <w:vMerge w:val="continue"/>
            <w:tcBorders>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1E">
            <w:pPr>
              <w:widowControl w:val="0"/>
              <w:jc w:val="center"/>
              <w:rPr>
                <w:sz w:val="18"/>
                <w:szCs w:val="18"/>
              </w:rPr>
            </w:pPr>
            <w:r w:rsidDel="00000000" w:rsidR="00000000" w:rsidRPr="00000000">
              <w:rPr>
                <w:sz w:val="14"/>
                <w:szCs w:val="14"/>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1F">
            <w:pPr>
              <w:widowControl w:val="0"/>
              <w:rPr>
                <w:sz w:val="18"/>
                <w:szCs w:val="18"/>
              </w:rPr>
            </w:pPr>
            <w:r w:rsidDel="00000000" w:rsidR="00000000" w:rsidRPr="00000000">
              <w:rPr>
                <w:sz w:val="18"/>
                <w:szCs w:val="18"/>
                <w:rtl w:val="0"/>
              </w:rPr>
              <w:t xml:space="preserve">Open MySQL</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21">
            <w:pPr>
              <w:widowControl w:val="0"/>
              <w:rPr>
                <w:sz w:val="18"/>
                <w:szCs w:val="18"/>
              </w:rPr>
            </w:pPr>
            <w:r w:rsidDel="00000000" w:rsidR="00000000" w:rsidRPr="00000000">
              <w:rPr>
                <w:sz w:val="18"/>
                <w:szCs w:val="18"/>
                <w:rtl w:val="0"/>
              </w:rPr>
              <w:t xml:space="preserve">MYSQL opens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23">
            <w:pPr>
              <w:widowControl w:val="0"/>
              <w:rPr>
                <w:sz w:val="18"/>
                <w:szCs w:val="18"/>
              </w:rPr>
            </w:pPr>
            <w:r w:rsidDel="00000000" w:rsidR="00000000" w:rsidRPr="00000000">
              <w:rPr>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26">
            <w:pPr>
              <w:widowControl w:val="0"/>
              <w:rPr>
                <w:sz w:val="18"/>
                <w:szCs w:val="18"/>
              </w:rPr>
            </w:pPr>
            <w:r w:rsidDel="00000000" w:rsidR="00000000" w:rsidRPr="00000000">
              <w:rPr>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29">
            <w:pPr>
              <w:widowControl w:val="0"/>
              <w:jc w:val="center"/>
              <w:rPr>
                <w:sz w:val="18"/>
                <w:szCs w:val="18"/>
              </w:rPr>
            </w:pPr>
            <w:r w:rsidDel="00000000" w:rsidR="00000000" w:rsidRPr="00000000">
              <w:rPr>
                <w:sz w:val="14"/>
                <w:szCs w:val="14"/>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2A">
            <w:pPr>
              <w:widowControl w:val="0"/>
              <w:rPr>
                <w:sz w:val="18"/>
                <w:szCs w:val="18"/>
              </w:rPr>
            </w:pPr>
            <w:r w:rsidDel="00000000" w:rsidR="00000000" w:rsidRPr="00000000">
              <w:rPr>
                <w:sz w:val="18"/>
                <w:szCs w:val="18"/>
                <w:rtl w:val="0"/>
              </w:rPr>
              <w:t xml:space="preserve">Open Final Project Database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2C">
            <w:pPr>
              <w:widowControl w:val="0"/>
              <w:rPr>
                <w:sz w:val="18"/>
                <w:szCs w:val="18"/>
              </w:rPr>
            </w:pPr>
            <w:r w:rsidDel="00000000" w:rsidR="00000000" w:rsidRPr="00000000">
              <w:rPr>
                <w:sz w:val="18"/>
                <w:szCs w:val="18"/>
                <w:rtl w:val="0"/>
              </w:rPr>
              <w:t xml:space="preserve">Database is shown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2E">
            <w:pPr>
              <w:widowControl w:val="0"/>
              <w:rPr>
                <w:sz w:val="18"/>
                <w:szCs w:val="18"/>
              </w:rPr>
            </w:pPr>
            <w:r w:rsidDel="00000000" w:rsidR="00000000" w:rsidRPr="00000000">
              <w:rPr>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31">
            <w:pPr>
              <w:widowControl w:val="0"/>
              <w:rPr>
                <w:sz w:val="18"/>
                <w:szCs w:val="18"/>
              </w:rPr>
            </w:pPr>
            <w:r w:rsidDel="00000000" w:rsidR="00000000" w:rsidRPr="00000000">
              <w:rPr>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34">
            <w:pPr>
              <w:widowControl w:val="0"/>
              <w:jc w:val="center"/>
              <w:rPr>
                <w:sz w:val="18"/>
                <w:szCs w:val="18"/>
              </w:rPr>
            </w:pPr>
            <w:r w:rsidDel="00000000" w:rsidR="00000000" w:rsidRPr="00000000">
              <w:rPr>
                <w:sz w:val="14"/>
                <w:szCs w:val="14"/>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35">
            <w:pPr>
              <w:widowControl w:val="0"/>
              <w:rPr>
                <w:sz w:val="18"/>
                <w:szCs w:val="18"/>
              </w:rPr>
            </w:pPr>
            <w:r w:rsidDel="00000000" w:rsidR="00000000" w:rsidRPr="00000000">
              <w:rPr>
                <w:sz w:val="18"/>
                <w:szCs w:val="18"/>
                <w:rtl w:val="0"/>
              </w:rPr>
              <w:t xml:space="preserve">Open table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37">
            <w:pPr>
              <w:widowControl w:val="0"/>
              <w:rPr>
                <w:sz w:val="18"/>
                <w:szCs w:val="18"/>
              </w:rPr>
            </w:pPr>
            <w:r w:rsidDel="00000000" w:rsidR="00000000" w:rsidRPr="00000000">
              <w:rPr>
                <w:sz w:val="18"/>
                <w:szCs w:val="18"/>
                <w:rtl w:val="0"/>
              </w:rPr>
              <w:t xml:space="preserve">Table is shown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39">
            <w:pPr>
              <w:widowControl w:val="0"/>
              <w:rPr>
                <w:sz w:val="18"/>
                <w:szCs w:val="18"/>
              </w:rPr>
            </w:pPr>
            <w:r w:rsidDel="00000000" w:rsidR="00000000" w:rsidRPr="00000000">
              <w:rPr>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3C">
            <w:pPr>
              <w:widowControl w:val="0"/>
              <w:rPr>
                <w:sz w:val="18"/>
                <w:szCs w:val="18"/>
              </w:rPr>
            </w:pPr>
            <w:r w:rsidDel="00000000" w:rsidR="00000000" w:rsidRPr="00000000">
              <w:rPr>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3F">
            <w:pPr>
              <w:widowControl w:val="0"/>
              <w:jc w:val="center"/>
              <w:rPr>
                <w:sz w:val="18"/>
                <w:szCs w:val="18"/>
              </w:rPr>
            </w:pPr>
            <w:r w:rsidDel="00000000" w:rsidR="00000000" w:rsidRPr="00000000">
              <w:rPr>
                <w:sz w:val="14"/>
                <w:szCs w:val="14"/>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0">
            <w:pPr>
              <w:widowControl w:val="0"/>
              <w:rPr>
                <w:sz w:val="18"/>
                <w:szCs w:val="18"/>
              </w:rPr>
            </w:pPr>
            <w:r w:rsidDel="00000000" w:rsidR="00000000" w:rsidRPr="00000000">
              <w:rPr>
                <w:sz w:val="18"/>
                <w:szCs w:val="18"/>
                <w:rtl w:val="0"/>
              </w:rPr>
              <w:t xml:space="preserve">Find storage information </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2">
            <w:pPr>
              <w:widowControl w:val="0"/>
              <w:rPr>
                <w:sz w:val="18"/>
                <w:szCs w:val="18"/>
              </w:rPr>
            </w:pPr>
            <w:r w:rsidDel="00000000" w:rsidR="00000000" w:rsidRPr="00000000">
              <w:rPr>
                <w:sz w:val="18"/>
                <w:szCs w:val="18"/>
                <w:rtl w:val="0"/>
              </w:rPr>
              <w:t xml:space="preserve">Storage information is shown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4">
            <w:pPr>
              <w:widowControl w:val="0"/>
              <w:rPr>
                <w:sz w:val="18"/>
                <w:szCs w:val="18"/>
              </w:rPr>
            </w:pPr>
            <w:r w:rsidDel="00000000" w:rsidR="00000000" w:rsidRPr="00000000">
              <w:rPr>
                <w:sz w:val="18"/>
                <w:szCs w:val="18"/>
                <w:rtl w:val="0"/>
              </w:rPr>
              <w:t xml:space="preserve">As expected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7">
            <w:pPr>
              <w:widowControl w:val="0"/>
              <w:rPr>
                <w:sz w:val="18"/>
                <w:szCs w:val="18"/>
              </w:rPr>
            </w:pPr>
            <w:r w:rsidDel="00000000" w:rsidR="00000000" w:rsidRPr="00000000">
              <w:rPr>
                <w:sz w:val="18"/>
                <w:szCs w:val="18"/>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A">
            <w:pPr>
              <w:widowControl w:val="0"/>
              <w:jc w:val="center"/>
              <w:rPr>
                <w:sz w:val="18"/>
                <w:szCs w:val="18"/>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B">
            <w:pPr>
              <w:widowControl w:val="0"/>
              <w:rPr>
                <w:sz w:val="18"/>
                <w:szCs w:val="18"/>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D">
            <w:pPr>
              <w:widowControl w:val="0"/>
              <w:rPr>
                <w:sz w:val="18"/>
                <w:szCs w:val="18"/>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4F">
            <w:pPr>
              <w:widowControl w:val="0"/>
              <w:rPr>
                <w:sz w:val="18"/>
                <w:szCs w:val="18"/>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52">
            <w:pPr>
              <w:widowControl w:val="0"/>
              <w:rPr>
                <w:sz w:val="18"/>
                <w:szCs w:val="18"/>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55">
            <w:pPr>
              <w:widowControl w:val="0"/>
              <w:jc w:val="center"/>
              <w:rPr>
                <w:sz w:val="18"/>
                <w:szCs w:val="18"/>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56">
            <w:pPr>
              <w:widowControl w:val="0"/>
              <w:rPr>
                <w:sz w:val="18"/>
                <w:szCs w:val="18"/>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58">
            <w:pPr>
              <w:widowControl w:val="0"/>
              <w:rPr>
                <w:sz w:val="18"/>
                <w:szCs w:val="18"/>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5A">
            <w:pPr>
              <w:widowControl w:val="0"/>
              <w:rPr>
                <w:sz w:val="18"/>
                <w:szCs w:val="18"/>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5D">
            <w:pPr>
              <w:widowControl w:val="0"/>
              <w:rPr>
                <w:sz w:val="18"/>
                <w:szCs w:val="18"/>
              </w:rPr>
            </w:pPr>
            <w:r w:rsidDel="00000000" w:rsidR="00000000" w:rsidRPr="00000000">
              <w:rPr>
                <w:rtl w:val="0"/>
              </w:rPr>
            </w:r>
          </w:p>
        </w:tc>
      </w:tr>
    </w:tbl>
    <w:p w:rsidR="00000000" w:rsidDel="00000000" w:rsidP="00000000" w:rsidRDefault="00000000" w:rsidRPr="00000000" w14:paraId="00000D60">
      <w:pPr>
        <w:rPr/>
      </w:pPr>
      <w:r w:rsidDel="00000000" w:rsidR="00000000" w:rsidRPr="00000000">
        <w:rPr/>
        <w:drawing>
          <wp:inline distB="114300" distT="114300" distL="114300" distR="114300">
            <wp:extent cx="5443538" cy="2119839"/>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443538" cy="2119839"/>
                    </a:xfrm>
                    <a:prstGeom prst="rect"/>
                    <a:ln/>
                  </pic:spPr>
                </pic:pic>
              </a:graphicData>
            </a:graphic>
          </wp:inline>
        </w:drawing>
      </w: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del w:author="Maksym Melnyk" w:id="3" w:date="2020-12-11T04:47:51Z"/>
        </w:rPr>
      </w:pPr>
      <w:del w:author="Maksym Melnyk" w:id="3" w:date="2020-12-11T04:47:51Z">
        <w:r w:rsidDel="00000000" w:rsidR="00000000" w:rsidRPr="00000000">
          <w:rPr>
            <w:rtl w:val="0"/>
          </w:rPr>
        </w:r>
      </w:del>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pStyle w:val="Heading2"/>
        <w:keepNext w:val="0"/>
        <w:keepLines w:val="0"/>
        <w:shd w:fill="ffffff" w:val="clear"/>
        <w:spacing w:after="80" w:line="360" w:lineRule="auto"/>
        <w:jc w:val="center"/>
        <w:rPr>
          <w:sz w:val="20"/>
          <w:szCs w:val="20"/>
        </w:rPr>
      </w:pPr>
      <w:bookmarkStart w:colFirst="0" w:colLast="0" w:name="_v4zdr2jzyn3q" w:id="7"/>
      <w:bookmarkEnd w:id="7"/>
      <w:r w:rsidDel="00000000" w:rsidR="00000000" w:rsidRPr="00000000">
        <w:rPr>
          <w:sz w:val="22"/>
          <w:szCs w:val="22"/>
          <w:rtl w:val="0"/>
        </w:rPr>
        <w:t xml:space="preserve">(32)</w:t>
      </w:r>
      <w:r w:rsidDel="00000000" w:rsidR="00000000" w:rsidRPr="00000000">
        <w:rPr>
          <w:sz w:val="22"/>
          <w:szCs w:val="22"/>
          <w:rtl w:val="0"/>
        </w:rPr>
        <w:t xml:space="preserve">AU-12 AUDIT GENERATION</w:t>
      </w:r>
      <w:r w:rsidDel="00000000" w:rsidR="00000000" w:rsidRPr="00000000">
        <w:rPr>
          <w:rtl w:val="0"/>
        </w:rPr>
      </w:r>
    </w:p>
    <w:tbl>
      <w:tblPr>
        <w:tblStyle w:val="Table22"/>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68">
            <w:pPr>
              <w:widowControl w:val="0"/>
              <w:rPr>
                <w:sz w:val="20"/>
                <w:szCs w:val="20"/>
              </w:rPr>
            </w:pPr>
            <w:r w:rsidDel="00000000" w:rsidR="00000000" w:rsidRPr="00000000">
              <w:rPr>
                <w:b w:val="1"/>
                <w:sz w:val="16"/>
                <w:szCs w:val="16"/>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6A">
            <w:pPr>
              <w:widowControl w:val="0"/>
              <w:rPr>
                <w:sz w:val="20"/>
                <w:szCs w:val="20"/>
              </w:rPr>
            </w:pPr>
            <w:r w:rsidDel="00000000" w:rsidR="00000000" w:rsidRPr="00000000">
              <w:rPr>
                <w:rtl w:val="0"/>
              </w:rPr>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6B">
            <w:pPr>
              <w:widowControl w:val="0"/>
              <w:rPr>
                <w:sz w:val="20"/>
                <w:szCs w:val="20"/>
              </w:rPr>
            </w:pPr>
            <w:r w:rsidDel="00000000" w:rsidR="00000000" w:rsidRPr="00000000">
              <w:rPr>
                <w:b w:val="1"/>
                <w:sz w:val="16"/>
                <w:szCs w:val="16"/>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6D">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73">
            <w:pPr>
              <w:widowControl w:val="0"/>
              <w:rPr>
                <w:sz w:val="20"/>
                <w:szCs w:val="20"/>
              </w:rPr>
            </w:pPr>
            <w:r w:rsidDel="00000000" w:rsidR="00000000" w:rsidRPr="00000000">
              <w:rPr>
                <w:b w:val="1"/>
                <w:sz w:val="16"/>
                <w:szCs w:val="16"/>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75">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76">
            <w:pPr>
              <w:widowControl w:val="0"/>
              <w:rPr>
                <w:sz w:val="20"/>
                <w:szCs w:val="20"/>
              </w:rPr>
            </w:pPr>
            <w:r w:rsidDel="00000000" w:rsidR="00000000" w:rsidRPr="00000000">
              <w:rPr>
                <w:b w:val="1"/>
                <w:sz w:val="16"/>
                <w:szCs w:val="16"/>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7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7A">
            <w:pPr>
              <w:widowControl w:val="0"/>
              <w:rPr>
                <w:sz w:val="20"/>
                <w:szCs w:val="20"/>
              </w:rPr>
            </w:pPr>
            <w:r w:rsidDel="00000000" w:rsidR="00000000" w:rsidRPr="00000000">
              <w:rPr>
                <w:b w:val="1"/>
                <w:sz w:val="16"/>
                <w:szCs w:val="16"/>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7C">
            <w:pPr>
              <w:widowControl w:val="0"/>
              <w:jc w:val="center"/>
              <w:rPr>
                <w:sz w:val="20"/>
                <w:szCs w:val="20"/>
              </w:rPr>
            </w:pPr>
            <w:r w:rsidDel="00000000" w:rsidR="00000000" w:rsidRPr="00000000">
              <w:rPr>
                <w:sz w:val="20"/>
                <w:szCs w:val="20"/>
                <w:rtl w:val="0"/>
              </w:rPr>
              <w:t xml:space="preserve">1.0</w:t>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7E">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8">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89">
            <w:pPr>
              <w:widowControl w:val="0"/>
              <w:rPr>
                <w:sz w:val="20"/>
                <w:szCs w:val="20"/>
              </w:rPr>
            </w:pPr>
            <w:r w:rsidDel="00000000" w:rsidR="00000000" w:rsidRPr="00000000">
              <w:rPr>
                <w:b w:val="1"/>
                <w:sz w:val="16"/>
                <w:szCs w:val="16"/>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D8B">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3">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7">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B">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9E">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9F">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1">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A2">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4">
            <w:pPr>
              <w:widowControl w:val="0"/>
              <w:rPr>
                <w:sz w:val="20"/>
                <w:szCs w:val="20"/>
              </w:rPr>
            </w:pPr>
            <w:r w:rsidDel="00000000" w:rsidR="00000000" w:rsidRPr="00000000">
              <w:rPr>
                <w:sz w:val="20"/>
                <w:szCs w:val="20"/>
                <w:rtl w:val="0"/>
              </w:rPr>
              <w:t xml:space="preserve">20201209</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A6">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8">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B">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C">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E">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AF">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B0">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B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B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B3">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B4">
            <w:pPr>
              <w:widowControl w:val="0"/>
              <w:rPr>
                <w:sz w:val="20"/>
                <w:szCs w:val="20"/>
              </w:rPr>
            </w:pPr>
            <w:r w:rsidDel="00000000" w:rsidR="00000000" w:rsidRPr="00000000">
              <w:rPr>
                <w:rtl w:val="0"/>
              </w:rPr>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B5">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B6">
            <w:pPr>
              <w:widowControl w:val="0"/>
              <w:rPr>
                <w:sz w:val="20"/>
                <w:szCs w:val="20"/>
              </w:rPr>
            </w:pPr>
            <w:r w:rsidDel="00000000" w:rsidR="00000000" w:rsidRPr="00000000">
              <w:rPr>
                <w:b w:val="1"/>
                <w:sz w:val="16"/>
                <w:szCs w:val="16"/>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B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BA">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BB">
            <w:pPr>
              <w:widowControl w:val="0"/>
              <w:rPr>
                <w:sz w:val="20"/>
                <w:szCs w:val="20"/>
              </w:rPr>
            </w:pPr>
            <w:r w:rsidDel="00000000" w:rsidR="00000000" w:rsidRPr="00000000">
              <w:rPr>
                <w:b w:val="1"/>
                <w:sz w:val="16"/>
                <w:szCs w:val="16"/>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1">
            <w:pPr>
              <w:widowControl w:val="0"/>
              <w:rPr>
                <w:sz w:val="20"/>
                <w:szCs w:val="20"/>
              </w:rPr>
            </w:pPr>
            <w:r w:rsidDel="00000000" w:rsidR="00000000" w:rsidRPr="00000000">
              <w:rPr>
                <w:sz w:val="20"/>
                <w:szCs w:val="20"/>
                <w:rtl w:val="0"/>
              </w:rPr>
              <w:t xml:space="preserve">List of product</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6">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C">
            <w:pPr>
              <w:widowControl w:val="0"/>
              <w:rPr>
                <w:sz w:val="20"/>
                <w:szCs w:val="20"/>
              </w:rPr>
            </w:pPr>
            <w:r w:rsidDel="00000000" w:rsidR="00000000" w:rsidRPr="00000000">
              <w:rPr>
                <w:sz w:val="20"/>
                <w:szCs w:val="20"/>
                <w:rtl w:val="0"/>
              </w:rPr>
              <w:t xml:space="preserve">List of product manufacture</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D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D1">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D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D7">
            <w:pPr>
              <w:widowControl w:val="0"/>
              <w:rPr>
                <w:sz w:val="20"/>
                <w:szCs w:val="20"/>
              </w:rPr>
            </w:pPr>
            <w:r w:rsidDel="00000000" w:rsidR="00000000" w:rsidRPr="00000000">
              <w:rPr>
                <w:sz w:val="20"/>
                <w:szCs w:val="20"/>
                <w:rtl w:val="0"/>
              </w:rPr>
              <w:t xml:space="preserve">Data generating trend/ estimation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D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DC">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2">
            <w:pPr>
              <w:widowControl w:val="0"/>
              <w:rPr>
                <w:sz w:val="20"/>
                <w:szCs w:val="20"/>
              </w:rPr>
            </w:pPr>
            <w:r w:rsidDel="00000000" w:rsidR="00000000" w:rsidRPr="00000000">
              <w:rPr>
                <w:sz w:val="20"/>
                <w:szCs w:val="20"/>
                <w:rtl w:val="0"/>
              </w:rPr>
              <w:t xml:space="preserve">Audit Editor management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6">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7">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6">
            <w:pPr>
              <w:widowControl w:val="0"/>
              <w:rPr>
                <w:sz w:val="20"/>
                <w:szCs w:val="20"/>
              </w:rPr>
            </w:pPr>
            <w:r w:rsidDel="00000000" w:rsidR="00000000" w:rsidRPr="00000000">
              <w:rPr>
                <w:rtl w:val="0"/>
              </w:rPr>
            </w:r>
          </w:p>
        </w:tc>
      </w:tr>
      <w:tr>
        <w:trPr>
          <w:trHeight w:val="355.26855468749994" w:hRule="atLeast"/>
        </w:trP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DF7">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DF8">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D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01">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3">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7">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B">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E0C">
            <w:pPr>
              <w:widowControl w:val="0"/>
              <w:rPr>
                <w:sz w:val="20"/>
                <w:szCs w:val="20"/>
              </w:rPr>
            </w:pPr>
            <w:r w:rsidDel="00000000" w:rsidR="00000000" w:rsidRPr="00000000">
              <w:rPr>
                <w:rtl w:val="0"/>
              </w:rPr>
            </w:r>
          </w:p>
        </w:tc>
      </w:tr>
      <w:t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0D">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0E">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10">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12">
            <w:pPr>
              <w:widowControl w:val="0"/>
              <w:jc w:val="center"/>
              <w:rPr>
                <w:b w:val="1"/>
                <w:sz w:val="16"/>
                <w:szCs w:val="16"/>
              </w:rPr>
            </w:pPr>
            <w:r w:rsidDel="00000000" w:rsidR="00000000" w:rsidRPr="00000000">
              <w:rPr>
                <w:b w:val="1"/>
                <w:sz w:val="16"/>
                <w:szCs w:val="16"/>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15">
            <w:pPr>
              <w:widowControl w:val="0"/>
              <w:jc w:val="center"/>
              <w:rPr>
                <w:b w:val="1"/>
                <w:sz w:val="16"/>
                <w:szCs w:val="16"/>
              </w:rPr>
            </w:pPr>
            <w:r w:rsidDel="00000000" w:rsidR="00000000" w:rsidRPr="00000000">
              <w:rPr>
                <w:b w:val="1"/>
                <w:sz w:val="16"/>
                <w:szCs w:val="16"/>
                <w:rtl w:val="0"/>
              </w:rPr>
              <w:t xml:space="preserve">Pass / Fail / Not executed / Suspended</w:t>
            </w:r>
          </w:p>
        </w:tc>
      </w:tr>
      <w:tr>
        <w:tc>
          <w:tcPr>
            <w:vMerge w:val="continue"/>
            <w:tcBorders>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line="240" w:lineRule="auto"/>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2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24">
            <w:pPr>
              <w:widowControl w:val="0"/>
              <w:rPr>
                <w:sz w:val="20"/>
                <w:szCs w:val="20"/>
              </w:rPr>
            </w:pPr>
            <w:r w:rsidDel="00000000" w:rsidR="00000000" w:rsidRPr="00000000">
              <w:rPr>
                <w:sz w:val="20"/>
                <w:szCs w:val="20"/>
                <w:rtl w:val="0"/>
              </w:rPr>
              <w:t xml:space="preserve">Test log in-out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26">
            <w:pPr>
              <w:widowControl w:val="0"/>
              <w:rPr>
                <w:sz w:val="20"/>
                <w:szCs w:val="20"/>
              </w:rPr>
            </w:pPr>
            <w:r w:rsidDel="00000000" w:rsidR="00000000" w:rsidRPr="00000000">
              <w:rPr>
                <w:sz w:val="20"/>
                <w:szCs w:val="20"/>
                <w:rtl w:val="0"/>
              </w:rPr>
              <w:t xml:space="preserve">Data in order</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28">
            <w:pPr>
              <w:widowControl w:val="0"/>
              <w:rPr>
                <w:sz w:val="20"/>
                <w:szCs w:val="20"/>
              </w:rPr>
            </w:pPr>
            <w:r w:rsidDel="00000000" w:rsidR="00000000" w:rsidRPr="00000000">
              <w:rPr>
                <w:sz w:val="20"/>
                <w:szCs w:val="20"/>
                <w:rtl w:val="0"/>
              </w:rPr>
              <w:t xml:space="preserve">(good/ bad)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2B">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2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2F">
            <w:pPr>
              <w:widowControl w:val="0"/>
              <w:rPr>
                <w:sz w:val="20"/>
                <w:szCs w:val="20"/>
              </w:rPr>
            </w:pPr>
            <w:r w:rsidDel="00000000" w:rsidR="00000000" w:rsidRPr="00000000">
              <w:rPr>
                <w:sz w:val="20"/>
                <w:szCs w:val="20"/>
                <w:rtl w:val="0"/>
              </w:rPr>
              <w:t xml:space="preserve">audit data accumulation</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31">
            <w:pPr>
              <w:widowControl w:val="0"/>
              <w:rPr>
                <w:sz w:val="20"/>
                <w:szCs w:val="20"/>
              </w:rPr>
            </w:pPr>
            <w:r w:rsidDel="00000000" w:rsidR="00000000" w:rsidRPr="00000000">
              <w:rPr>
                <w:sz w:val="20"/>
                <w:szCs w:val="20"/>
                <w:rtl w:val="0"/>
              </w:rPr>
              <w:t xml:space="preserve">Monitoring audit code accumulation In order</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33">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36">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3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3A">
            <w:pPr>
              <w:widowControl w:val="0"/>
              <w:rPr>
                <w:sz w:val="20"/>
                <w:szCs w:val="20"/>
              </w:rPr>
            </w:pPr>
            <w:r w:rsidDel="00000000" w:rsidR="00000000" w:rsidRPr="00000000">
              <w:rPr>
                <w:sz w:val="20"/>
                <w:szCs w:val="20"/>
                <w:rtl w:val="0"/>
              </w:rPr>
              <w:t xml:space="preserve">Save audit file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3C">
            <w:pPr>
              <w:widowControl w:val="0"/>
              <w:rPr>
                <w:sz w:val="20"/>
                <w:szCs w:val="20"/>
              </w:rPr>
            </w:pPr>
            <w:r w:rsidDel="00000000" w:rsidR="00000000" w:rsidRPr="00000000">
              <w:rPr>
                <w:sz w:val="20"/>
                <w:szCs w:val="20"/>
                <w:rtl w:val="0"/>
              </w:rPr>
              <w:t xml:space="preserve">Save and integration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3E">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41">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4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45">
            <w:pPr>
              <w:widowControl w:val="0"/>
              <w:rPr>
                <w:sz w:val="20"/>
                <w:szCs w:val="20"/>
              </w:rPr>
            </w:pPr>
            <w:r w:rsidDel="00000000" w:rsidR="00000000" w:rsidRPr="00000000">
              <w:rPr>
                <w:sz w:val="20"/>
                <w:szCs w:val="20"/>
                <w:rtl w:val="0"/>
              </w:rPr>
              <w:t xml:space="preserve">Code/ decode audit file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47">
            <w:pPr>
              <w:widowControl w:val="0"/>
              <w:rPr>
                <w:sz w:val="20"/>
                <w:szCs w:val="20"/>
              </w:rPr>
            </w:pPr>
            <w:r w:rsidDel="00000000" w:rsidR="00000000" w:rsidRPr="00000000">
              <w:rPr>
                <w:sz w:val="20"/>
                <w:szCs w:val="20"/>
                <w:rtl w:val="0"/>
              </w:rPr>
              <w:t xml:space="preserve">Work in order</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49">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4C">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4F">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0">
            <w:pPr>
              <w:widowControl w:val="0"/>
              <w:rPr>
                <w:sz w:val="20"/>
                <w:szCs w:val="20"/>
              </w:rPr>
            </w:pPr>
            <w:r w:rsidDel="00000000" w:rsidR="00000000" w:rsidRPr="00000000">
              <w:rPr>
                <w:sz w:val="20"/>
                <w:szCs w:val="20"/>
                <w:rtl w:val="0"/>
              </w:rPr>
              <w:t xml:space="preserve">editing</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2">
            <w:pPr>
              <w:widowControl w:val="0"/>
              <w:rPr>
                <w:sz w:val="20"/>
                <w:szCs w:val="20"/>
              </w:rPr>
            </w:pPr>
            <w:r w:rsidDel="00000000" w:rsidR="00000000" w:rsidRPr="00000000">
              <w:rPr>
                <w:sz w:val="20"/>
                <w:szCs w:val="20"/>
                <w:rtl w:val="0"/>
              </w:rPr>
              <w:t xml:space="preserve">Data correction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4">
            <w:pPr>
              <w:widowControl w:val="0"/>
              <w:rPr>
                <w:sz w:val="20"/>
                <w:szCs w:val="20"/>
              </w:rPr>
            </w:pPr>
            <w:r w:rsidDel="00000000" w:rsidR="00000000" w:rsidRPr="00000000">
              <w:rPr>
                <w:sz w:val="20"/>
                <w:szCs w:val="20"/>
                <w:rtl w:val="0"/>
              </w:rPr>
              <w:t xml:space="preserve">(Yes - how many / No)</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7">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A">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B">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D">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5F">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62">
            <w:pPr>
              <w:widowControl w:val="0"/>
              <w:rPr>
                <w:sz w:val="20"/>
                <w:szCs w:val="20"/>
              </w:rPr>
            </w:pPr>
            <w:r w:rsidDel="00000000" w:rsidR="00000000" w:rsidRPr="00000000">
              <w:rPr>
                <w:rtl w:val="0"/>
              </w:rPr>
            </w:r>
          </w:p>
        </w:tc>
      </w:tr>
    </w:tbl>
    <w:p w:rsidR="00000000" w:rsidDel="00000000" w:rsidP="00000000" w:rsidRDefault="00000000" w:rsidRPr="00000000" w14:paraId="00000E65">
      <w:pPr>
        <w:rPr/>
      </w:pPr>
      <w:r w:rsidDel="00000000" w:rsidR="00000000" w:rsidRPr="00000000">
        <w:br w:type="page"/>
      </w:r>
      <w:r w:rsidDel="00000000" w:rsidR="00000000" w:rsidRPr="00000000">
        <w:rPr>
          <w:rtl w:val="0"/>
        </w:rPr>
      </w:r>
    </w:p>
    <w:p w:rsidR="00000000" w:rsidDel="00000000" w:rsidP="00000000" w:rsidRDefault="00000000" w:rsidRPr="00000000" w14:paraId="00000E66">
      <w:pPr>
        <w:pStyle w:val="Heading2"/>
        <w:keepNext w:val="0"/>
        <w:keepLines w:val="0"/>
        <w:shd w:fill="ffffff" w:val="clear"/>
        <w:spacing w:after="40" w:before="180" w:line="360" w:lineRule="auto"/>
        <w:jc w:val="center"/>
        <w:rPr>
          <w:sz w:val="42"/>
          <w:szCs w:val="42"/>
          <w:rPrChange w:author="Maksym Melnyk" w:id="4" w:date="2020-12-11T04:48:05Z">
            <w:rPr>
              <w:sz w:val="42"/>
              <w:szCs w:val="42"/>
            </w:rPr>
          </w:rPrChange>
        </w:rPr>
      </w:pPr>
      <w:bookmarkStart w:colFirst="0" w:colLast="0" w:name="_1lf0v69y3088" w:id="8"/>
      <w:bookmarkEnd w:id="8"/>
      <w:r w:rsidDel="00000000" w:rsidR="00000000" w:rsidRPr="00000000">
        <w:rPr>
          <w:sz w:val="22"/>
          <w:szCs w:val="22"/>
          <w:rtl w:val="0"/>
        </w:rPr>
        <w:t xml:space="preserve">(33)</w:t>
      </w:r>
      <w:r w:rsidDel="00000000" w:rsidR="00000000" w:rsidRPr="00000000">
        <w:rPr>
          <w:sz w:val="22"/>
          <w:szCs w:val="22"/>
          <w:rtl w:val="0"/>
          <w:rPrChange w:author="Maksym Melnyk" w:id="4" w:date="2020-12-11T04:48:05Z">
            <w:rPr>
              <w:b w:val="1"/>
              <w:sz w:val="22"/>
              <w:szCs w:val="22"/>
            </w:rPr>
          </w:rPrChange>
        </w:rPr>
        <w:t xml:space="preserve">PE-13 </w:t>
      </w:r>
      <w:r w:rsidDel="00000000" w:rsidR="00000000" w:rsidRPr="00000000">
        <w:rPr>
          <w:sz w:val="22"/>
          <w:szCs w:val="22"/>
          <w:rtl w:val="0"/>
          <w:rPrChange w:author="Maksym Melnyk" w:id="4" w:date="2020-12-11T04:48:05Z">
            <w:rPr>
              <w:sz w:val="22"/>
              <w:szCs w:val="22"/>
            </w:rPr>
          </w:rPrChange>
        </w:rPr>
        <w:t xml:space="preserve">FIRE PROTECTION</w:t>
      </w:r>
      <w:r w:rsidDel="00000000" w:rsidR="00000000" w:rsidRPr="00000000">
        <w:rPr>
          <w:rtl w:val="0"/>
        </w:rPr>
      </w:r>
    </w:p>
    <w:tbl>
      <w:tblPr>
        <w:tblStyle w:val="Table23"/>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67">
            <w:pPr>
              <w:widowControl w:val="0"/>
              <w:rPr>
                <w:sz w:val="20"/>
                <w:szCs w:val="20"/>
              </w:rPr>
            </w:pPr>
            <w:r w:rsidDel="00000000" w:rsidR="00000000" w:rsidRPr="00000000">
              <w:rPr>
                <w:b w:val="1"/>
                <w:sz w:val="16"/>
                <w:szCs w:val="16"/>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69">
            <w:pPr>
              <w:widowControl w:val="0"/>
              <w:rPr>
                <w:sz w:val="20"/>
                <w:szCs w:val="20"/>
              </w:rPr>
            </w:pPr>
            <w:r w:rsidDel="00000000" w:rsidR="00000000" w:rsidRPr="00000000">
              <w:rPr>
                <w:rtl w:val="0"/>
              </w:rPr>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6A">
            <w:pPr>
              <w:widowControl w:val="0"/>
              <w:rPr>
                <w:sz w:val="20"/>
                <w:szCs w:val="20"/>
              </w:rPr>
            </w:pPr>
            <w:r w:rsidDel="00000000" w:rsidR="00000000" w:rsidRPr="00000000">
              <w:rPr>
                <w:b w:val="1"/>
                <w:sz w:val="16"/>
                <w:szCs w:val="16"/>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6C">
            <w:pPr>
              <w:widowControl w:val="0"/>
              <w:rPr>
                <w:sz w:val="20"/>
                <w:szCs w:val="20"/>
              </w:rPr>
            </w:pPr>
            <w:r w:rsidDel="00000000" w:rsidR="00000000" w:rsidRPr="00000000">
              <w:rPr>
                <w:sz w:val="20"/>
                <w:szCs w:val="20"/>
                <w:rtl w:val="0"/>
              </w:rPr>
              <w:t xml:space="preserve">Simulation test</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72">
            <w:pPr>
              <w:widowControl w:val="0"/>
              <w:rPr>
                <w:sz w:val="20"/>
                <w:szCs w:val="20"/>
              </w:rPr>
            </w:pPr>
            <w:r w:rsidDel="00000000" w:rsidR="00000000" w:rsidRPr="00000000">
              <w:rPr>
                <w:b w:val="1"/>
                <w:sz w:val="16"/>
                <w:szCs w:val="16"/>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74">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75">
            <w:pPr>
              <w:widowControl w:val="0"/>
              <w:rPr>
                <w:sz w:val="20"/>
                <w:szCs w:val="20"/>
              </w:rPr>
            </w:pPr>
            <w:r w:rsidDel="00000000" w:rsidR="00000000" w:rsidRPr="00000000">
              <w:rPr>
                <w:b w:val="1"/>
                <w:sz w:val="16"/>
                <w:szCs w:val="16"/>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77">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79">
            <w:pPr>
              <w:widowControl w:val="0"/>
              <w:rPr>
                <w:sz w:val="20"/>
                <w:szCs w:val="20"/>
              </w:rPr>
            </w:pPr>
            <w:r w:rsidDel="00000000" w:rsidR="00000000" w:rsidRPr="00000000">
              <w:rPr>
                <w:b w:val="1"/>
                <w:sz w:val="16"/>
                <w:szCs w:val="16"/>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7B">
            <w:pPr>
              <w:widowControl w:val="0"/>
              <w:jc w:val="center"/>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7D">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7">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88">
            <w:pPr>
              <w:widowControl w:val="0"/>
              <w:rPr>
                <w:sz w:val="20"/>
                <w:szCs w:val="20"/>
              </w:rPr>
            </w:pPr>
            <w:r w:rsidDel="00000000" w:rsidR="00000000" w:rsidRPr="00000000">
              <w:rPr>
                <w:b w:val="1"/>
                <w:sz w:val="16"/>
                <w:szCs w:val="16"/>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E8A">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2">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3">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9D">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9E">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0">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A1">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3">
            <w:pPr>
              <w:widowControl w:val="0"/>
              <w:rPr>
                <w:sz w:val="20"/>
                <w:szCs w:val="20"/>
              </w:rPr>
            </w:pPr>
            <w:r w:rsidDel="00000000" w:rsidR="00000000" w:rsidRPr="00000000">
              <w:rPr>
                <w:sz w:val="20"/>
                <w:szCs w:val="20"/>
                <w:rtl w:val="0"/>
              </w:rPr>
              <w:t xml:space="preserve">20201209</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A5">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7">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B">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D">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E">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AF">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B0">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B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B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B3">
            <w:pPr>
              <w:widowControl w:val="0"/>
              <w:rPr>
                <w:sz w:val="20"/>
                <w:szCs w:val="20"/>
              </w:rPr>
            </w:pPr>
            <w:r w:rsidDel="00000000" w:rsidR="00000000" w:rsidRPr="00000000">
              <w:rPr>
                <w:rtl w:val="0"/>
              </w:rPr>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B4">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B5">
            <w:pPr>
              <w:widowControl w:val="0"/>
              <w:rPr>
                <w:sz w:val="20"/>
                <w:szCs w:val="20"/>
              </w:rPr>
            </w:pPr>
            <w:r w:rsidDel="00000000" w:rsidR="00000000" w:rsidRPr="00000000">
              <w:rPr>
                <w:b w:val="1"/>
                <w:sz w:val="16"/>
                <w:szCs w:val="16"/>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B9">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BA">
            <w:pPr>
              <w:widowControl w:val="0"/>
              <w:rPr>
                <w:sz w:val="20"/>
                <w:szCs w:val="20"/>
              </w:rPr>
            </w:pPr>
            <w:r w:rsidDel="00000000" w:rsidR="00000000" w:rsidRPr="00000000">
              <w:rPr>
                <w:b w:val="1"/>
                <w:sz w:val="16"/>
                <w:szCs w:val="16"/>
                <w:rtl w:val="0"/>
              </w:rPr>
              <w:t xml:space="preserve">Test Data</w:t>
            </w:r>
            <w:r w:rsidDel="00000000" w:rsidR="00000000" w:rsidRPr="00000000">
              <w:rPr>
                <w:rtl w:val="0"/>
              </w:rPr>
            </w:r>
          </w:p>
        </w:tc>
      </w:tr>
      <w:tr>
        <w:trPr>
          <w:trHeight w:val="268.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B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0">
            <w:pPr>
              <w:widowControl w:val="0"/>
              <w:rPr>
                <w:sz w:val="20"/>
                <w:szCs w:val="20"/>
              </w:rPr>
            </w:pPr>
            <w:r w:rsidDel="00000000" w:rsidR="00000000" w:rsidRPr="00000000">
              <w:rPr>
                <w:sz w:val="20"/>
                <w:szCs w:val="20"/>
                <w:rtl w:val="0"/>
              </w:rPr>
              <w:t xml:space="preserve">Data Backup center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B">
            <w:pPr>
              <w:widowControl w:val="0"/>
              <w:rPr>
                <w:sz w:val="20"/>
                <w:szCs w:val="20"/>
              </w:rPr>
            </w:pPr>
            <w:r w:rsidDel="00000000" w:rsidR="00000000" w:rsidRPr="00000000">
              <w:rPr>
                <w:sz w:val="20"/>
                <w:szCs w:val="20"/>
                <w:rtl w:val="0"/>
              </w:rPr>
              <w:t xml:space="preserve">R&amp;R in emergency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C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D0">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D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D6">
            <w:pPr>
              <w:widowControl w:val="0"/>
              <w:rPr>
                <w:sz w:val="20"/>
                <w:szCs w:val="20"/>
              </w:rPr>
            </w:pPr>
            <w:r w:rsidDel="00000000" w:rsidR="00000000" w:rsidRPr="00000000">
              <w:rPr>
                <w:sz w:val="20"/>
                <w:szCs w:val="20"/>
                <w:rtl w:val="0"/>
              </w:rPr>
              <w:t xml:space="preserve">Fire extinguisher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D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DB">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0">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1">
            <w:pPr>
              <w:widowControl w:val="0"/>
              <w:rPr>
                <w:sz w:val="20"/>
                <w:szCs w:val="20"/>
              </w:rPr>
            </w:pPr>
            <w:r w:rsidDel="00000000" w:rsidR="00000000" w:rsidRPr="00000000">
              <w:rPr>
                <w:sz w:val="20"/>
                <w:szCs w:val="20"/>
                <w:rtl w:val="0"/>
              </w:rPr>
              <w:t xml:space="preserve">Fire alarm</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6">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5">
            <w:pPr>
              <w:widowControl w:val="0"/>
              <w:rPr>
                <w:sz w:val="20"/>
                <w:szCs w:val="20"/>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EF6">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EF7">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E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00">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3">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7">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F0B">
            <w:pPr>
              <w:widowControl w:val="0"/>
              <w:rPr>
                <w:sz w:val="20"/>
                <w:szCs w:val="20"/>
              </w:rPr>
            </w:pPr>
            <w:r w:rsidDel="00000000" w:rsidR="00000000" w:rsidRPr="00000000">
              <w:rPr>
                <w:rtl w:val="0"/>
              </w:rPr>
            </w:r>
          </w:p>
        </w:tc>
      </w:tr>
      <w:t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0C">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0D">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0F">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11">
            <w:pPr>
              <w:widowControl w:val="0"/>
              <w:jc w:val="center"/>
              <w:rPr>
                <w:b w:val="1"/>
                <w:sz w:val="16"/>
                <w:szCs w:val="16"/>
              </w:rPr>
            </w:pPr>
            <w:r w:rsidDel="00000000" w:rsidR="00000000" w:rsidRPr="00000000">
              <w:rPr>
                <w:b w:val="1"/>
                <w:sz w:val="16"/>
                <w:szCs w:val="16"/>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14">
            <w:pPr>
              <w:widowControl w:val="0"/>
              <w:jc w:val="center"/>
              <w:rPr>
                <w:b w:val="1"/>
                <w:sz w:val="16"/>
                <w:szCs w:val="16"/>
              </w:rPr>
            </w:pPr>
            <w:r w:rsidDel="00000000" w:rsidR="00000000" w:rsidRPr="00000000">
              <w:rPr>
                <w:b w:val="1"/>
                <w:sz w:val="16"/>
                <w:szCs w:val="16"/>
                <w:rtl w:val="0"/>
              </w:rPr>
              <w:t xml:space="preserve">Pass / Fail / Not executed / Suspended</w:t>
            </w:r>
          </w:p>
        </w:tc>
      </w:tr>
      <w:tr>
        <w:tc>
          <w:tcPr>
            <w:vMerge w:val="continue"/>
            <w:tcBorders>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8">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A">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C">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2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23">
            <w:pPr>
              <w:widowControl w:val="0"/>
              <w:rPr>
                <w:sz w:val="20"/>
                <w:szCs w:val="20"/>
              </w:rPr>
            </w:pPr>
            <w:r w:rsidDel="00000000" w:rsidR="00000000" w:rsidRPr="00000000">
              <w:rPr>
                <w:sz w:val="20"/>
                <w:szCs w:val="20"/>
                <w:rtl w:val="0"/>
              </w:rPr>
              <w:t xml:space="preserve">Fire alarm</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25">
            <w:pPr>
              <w:widowControl w:val="0"/>
              <w:rPr>
                <w:sz w:val="20"/>
                <w:szCs w:val="20"/>
              </w:rPr>
            </w:pPr>
            <w:r w:rsidDel="00000000" w:rsidR="00000000" w:rsidRPr="00000000">
              <w:rPr>
                <w:sz w:val="20"/>
                <w:szCs w:val="20"/>
                <w:rtl w:val="0"/>
              </w:rPr>
              <w:t xml:space="preserve">Alarm works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27">
            <w:pPr>
              <w:widowControl w:val="0"/>
              <w:rPr>
                <w:sz w:val="20"/>
                <w:szCs w:val="20"/>
              </w:rPr>
            </w:pPr>
            <w:r w:rsidDel="00000000" w:rsidR="00000000" w:rsidRPr="00000000">
              <w:rPr>
                <w:sz w:val="20"/>
                <w:szCs w:val="20"/>
                <w:rtl w:val="0"/>
              </w:rPr>
              <w:t xml:space="preserve">(bad)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2A">
            <w:pPr>
              <w:widowControl w:val="0"/>
              <w:rPr>
                <w:sz w:val="20"/>
                <w:szCs w:val="20"/>
              </w:rPr>
            </w:pPr>
            <w:r w:rsidDel="00000000" w:rsidR="00000000" w:rsidRPr="00000000">
              <w:rPr>
                <w:sz w:val="20"/>
                <w:szCs w:val="20"/>
                <w:rtl w:val="0"/>
              </w:rPr>
              <w:t xml:space="preserve">(fail)</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2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2E">
            <w:pPr>
              <w:widowControl w:val="0"/>
              <w:rPr>
                <w:sz w:val="20"/>
                <w:szCs w:val="20"/>
              </w:rPr>
            </w:pPr>
            <w:r w:rsidDel="00000000" w:rsidR="00000000" w:rsidRPr="00000000">
              <w:rPr>
                <w:sz w:val="20"/>
                <w:szCs w:val="20"/>
                <w:rtl w:val="0"/>
              </w:rPr>
              <w:t xml:space="preserve">Escape through stairway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30">
            <w:pPr>
              <w:widowControl w:val="0"/>
              <w:rPr>
                <w:sz w:val="20"/>
                <w:szCs w:val="20"/>
              </w:rPr>
            </w:pPr>
            <w:r w:rsidDel="00000000" w:rsidR="00000000" w:rsidRPr="00000000">
              <w:rPr>
                <w:sz w:val="20"/>
                <w:szCs w:val="20"/>
                <w:rtl w:val="0"/>
              </w:rPr>
              <w:t xml:space="preserve">No injuries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32">
            <w:pPr>
              <w:widowControl w:val="0"/>
              <w:rPr>
                <w:sz w:val="20"/>
                <w:szCs w:val="20"/>
              </w:rPr>
            </w:pPr>
            <w:r w:rsidDel="00000000" w:rsidR="00000000" w:rsidRPr="00000000">
              <w:rPr>
                <w:sz w:val="20"/>
                <w:szCs w:val="20"/>
                <w:rtl w:val="0"/>
              </w:rPr>
              <w:t xml:space="preserve">(good)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35">
            <w:pPr>
              <w:widowControl w:val="0"/>
              <w:rPr>
                <w:sz w:val="20"/>
                <w:szCs w:val="20"/>
              </w:rPr>
            </w:pPr>
            <w:r w:rsidDel="00000000" w:rsidR="00000000" w:rsidRPr="00000000">
              <w:rPr>
                <w:sz w:val="20"/>
                <w:szCs w:val="20"/>
                <w:rtl w:val="0"/>
              </w:rPr>
              <w:t xml:space="preserve">(pass)</w:t>
            </w:r>
          </w:p>
        </w:tc>
      </w:tr>
      <w:tr>
        <w:trPr>
          <w:trHeight w:val="268.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3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39">
            <w:pPr>
              <w:widowControl w:val="0"/>
              <w:rPr>
                <w:sz w:val="20"/>
                <w:szCs w:val="20"/>
              </w:rPr>
            </w:pPr>
            <w:r w:rsidDel="00000000" w:rsidR="00000000" w:rsidRPr="00000000">
              <w:rPr>
                <w:sz w:val="20"/>
                <w:szCs w:val="20"/>
                <w:rtl w:val="0"/>
              </w:rPr>
              <w:t xml:space="preserve">Report the accident </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3B">
            <w:pPr>
              <w:widowControl w:val="0"/>
              <w:rPr>
                <w:sz w:val="20"/>
                <w:szCs w:val="20"/>
              </w:rPr>
            </w:pPr>
            <w:r w:rsidDel="00000000" w:rsidR="00000000" w:rsidRPr="00000000">
              <w:rPr>
                <w:sz w:val="20"/>
                <w:szCs w:val="20"/>
                <w:rtl w:val="0"/>
              </w:rPr>
              <w:t xml:space="preserve">Report Manager</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3D">
            <w:pPr>
              <w:widowControl w:val="0"/>
              <w:rPr>
                <w:sz w:val="20"/>
                <w:szCs w:val="20"/>
              </w:rPr>
            </w:pPr>
            <w:r w:rsidDel="00000000" w:rsidR="00000000" w:rsidRPr="00000000">
              <w:rPr>
                <w:sz w:val="20"/>
                <w:szCs w:val="20"/>
                <w:rtl w:val="0"/>
              </w:rPr>
              <w:t xml:space="preserve">(good)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0">
            <w:pPr>
              <w:widowControl w:val="0"/>
              <w:rPr>
                <w:sz w:val="20"/>
                <w:szCs w:val="20"/>
              </w:rPr>
            </w:pPr>
            <w:r w:rsidDel="00000000" w:rsidR="00000000" w:rsidRPr="00000000">
              <w:rPr>
                <w:sz w:val="20"/>
                <w:szCs w:val="20"/>
                <w:rtl w:val="0"/>
              </w:rPr>
              <w:t xml:space="preserve">(pass)</w:t>
            </w:r>
          </w:p>
        </w:tc>
      </w:tr>
      <w:tr>
        <w:trPr>
          <w:trHeight w:val="266.05957031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4">
            <w:pPr>
              <w:widowControl w:val="0"/>
              <w:rPr>
                <w:sz w:val="20"/>
                <w:szCs w:val="20"/>
              </w:rPr>
            </w:pPr>
            <w:r w:rsidDel="00000000" w:rsidR="00000000" w:rsidRPr="00000000">
              <w:rPr>
                <w:sz w:val="20"/>
                <w:szCs w:val="20"/>
                <w:rtl w:val="0"/>
              </w:rPr>
              <w:t xml:space="preserve">Employee formation</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6">
            <w:pPr>
              <w:widowControl w:val="0"/>
              <w:rPr>
                <w:sz w:val="20"/>
                <w:szCs w:val="20"/>
              </w:rPr>
            </w:pPr>
            <w:r w:rsidDel="00000000" w:rsidR="00000000" w:rsidRPr="00000000">
              <w:rPr>
                <w:sz w:val="20"/>
                <w:szCs w:val="20"/>
                <w:rtl w:val="0"/>
              </w:rPr>
              <w:t xml:space="preserve">Formation point</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8">
            <w:pPr>
              <w:widowControl w:val="0"/>
              <w:rPr>
                <w:sz w:val="20"/>
                <w:szCs w:val="20"/>
              </w:rPr>
            </w:pPr>
            <w:r w:rsidDel="00000000" w:rsidR="00000000" w:rsidRPr="00000000">
              <w:rPr>
                <w:sz w:val="20"/>
                <w:szCs w:val="20"/>
                <w:rtl w:val="0"/>
              </w:rPr>
              <w:t xml:space="preserve">(moderate)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B">
            <w:pPr>
              <w:widowControl w:val="0"/>
              <w:rPr>
                <w:sz w:val="20"/>
                <w:szCs w:val="20"/>
              </w:rPr>
            </w:pPr>
            <w:r w:rsidDel="00000000" w:rsidR="00000000" w:rsidRPr="00000000">
              <w:rPr>
                <w:sz w:val="20"/>
                <w:szCs w:val="20"/>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E">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4F">
            <w:pPr>
              <w:widowControl w:val="0"/>
              <w:rPr>
                <w:sz w:val="20"/>
                <w:szCs w:val="20"/>
              </w:rPr>
            </w:pPr>
            <w:r w:rsidDel="00000000" w:rsidR="00000000" w:rsidRPr="00000000">
              <w:rPr>
                <w:sz w:val="20"/>
                <w:szCs w:val="20"/>
                <w:rtl w:val="0"/>
              </w:rPr>
              <w:t xml:space="preserve">headcount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51">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53">
            <w:pPr>
              <w:widowControl w:val="0"/>
              <w:rPr>
                <w:sz w:val="20"/>
                <w:szCs w:val="20"/>
              </w:rPr>
            </w:pPr>
            <w:r w:rsidDel="00000000" w:rsidR="00000000" w:rsidRPr="00000000">
              <w:rPr>
                <w:sz w:val="20"/>
                <w:szCs w:val="20"/>
                <w:rtl w:val="0"/>
              </w:rPr>
              <w:t xml:space="preserve">(moderate)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56">
            <w:pPr>
              <w:widowControl w:val="0"/>
              <w:rPr>
                <w:sz w:val="20"/>
                <w:szCs w:val="20"/>
              </w:rPr>
            </w:pPr>
            <w:r w:rsidDel="00000000" w:rsidR="00000000" w:rsidRPr="00000000">
              <w:rPr>
                <w:sz w:val="20"/>
                <w:szCs w:val="20"/>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59">
            <w:pPr>
              <w:widowControl w:val="0"/>
              <w:jc w:val="center"/>
              <w:rPr>
                <w:sz w:val="20"/>
                <w:szCs w:val="20"/>
              </w:rPr>
            </w:pPr>
            <w:r w:rsidDel="00000000" w:rsidR="00000000" w:rsidRPr="00000000">
              <w:rPr>
                <w:sz w:val="20"/>
                <w:szCs w:val="20"/>
                <w:rtl w:val="0"/>
              </w:rPr>
              <w:t xml:space="preserve">6</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5A">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5C">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5E">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61">
            <w:pPr>
              <w:widowControl w:val="0"/>
              <w:rPr>
                <w:sz w:val="20"/>
                <w:szCs w:val="20"/>
              </w:rPr>
            </w:pPr>
            <w:r w:rsidDel="00000000" w:rsidR="00000000" w:rsidRPr="00000000">
              <w:rPr>
                <w:rtl w:val="0"/>
              </w:rPr>
            </w:r>
          </w:p>
        </w:tc>
      </w:tr>
    </w:tbl>
    <w:p w:rsidR="00000000" w:rsidDel="00000000" w:rsidP="00000000" w:rsidRDefault="00000000" w:rsidRPr="00000000" w14:paraId="00000F64">
      <w:pPr>
        <w:rPr/>
      </w:pPr>
      <w:r w:rsidDel="00000000" w:rsidR="00000000" w:rsidRPr="00000000">
        <w:br w:type="page"/>
      </w:r>
      <w:r w:rsidDel="00000000" w:rsidR="00000000" w:rsidRPr="00000000">
        <w:rPr>
          <w:rtl w:val="0"/>
        </w:rPr>
      </w:r>
    </w:p>
    <w:p w:rsidR="00000000" w:rsidDel="00000000" w:rsidP="00000000" w:rsidRDefault="00000000" w:rsidRPr="00000000" w14:paraId="00000F65">
      <w:pPr>
        <w:pStyle w:val="Heading2"/>
        <w:keepNext w:val="0"/>
        <w:keepLines w:val="0"/>
        <w:shd w:fill="ffffff" w:val="clear"/>
        <w:spacing w:after="40" w:before="180" w:line="360" w:lineRule="auto"/>
        <w:jc w:val="center"/>
        <w:rPr>
          <w:sz w:val="22"/>
          <w:szCs w:val="22"/>
        </w:rPr>
      </w:pPr>
      <w:bookmarkStart w:colFirst="0" w:colLast="0" w:name="_15lns8uqqqfs" w:id="9"/>
      <w:bookmarkEnd w:id="9"/>
      <w:r w:rsidDel="00000000" w:rsidR="00000000" w:rsidRPr="00000000">
        <w:rPr>
          <w:sz w:val="22"/>
          <w:szCs w:val="22"/>
          <w:rtl w:val="0"/>
        </w:rPr>
        <w:t xml:space="preserve">(34)</w:t>
      </w:r>
      <w:r w:rsidDel="00000000" w:rsidR="00000000" w:rsidRPr="00000000">
        <w:rPr>
          <w:sz w:val="22"/>
          <w:szCs w:val="22"/>
          <w:rtl w:val="0"/>
        </w:rPr>
        <w:t xml:space="preserve">PS-3 </w:t>
      </w:r>
      <w:r w:rsidDel="00000000" w:rsidR="00000000" w:rsidRPr="00000000">
        <w:rPr>
          <w:sz w:val="22"/>
          <w:szCs w:val="22"/>
          <w:rtl w:val="0"/>
        </w:rPr>
        <w:t xml:space="preserve">PERSONNEL SCREENING</w:t>
      </w:r>
      <w:r w:rsidDel="00000000" w:rsidR="00000000" w:rsidRPr="00000000">
        <w:rPr>
          <w:rtl w:val="0"/>
        </w:rPr>
      </w:r>
    </w:p>
    <w:tbl>
      <w:tblPr>
        <w:tblStyle w:val="Table2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90"/>
        <w:gridCol w:w="857.1428571428571"/>
        <w:gridCol w:w="857.1428571428571"/>
        <w:gridCol w:w="810"/>
        <w:gridCol w:w="870"/>
        <w:gridCol w:w="857.1428571428571"/>
        <w:gridCol w:w="857.1428571428571"/>
        <w:gridCol w:w="857.1428571428571"/>
        <w:gridCol w:w="857.1428571428571"/>
        <w:gridCol w:w="857.1428571428571"/>
        <w:tblGridChange w:id="0">
          <w:tblGrid>
            <w:gridCol w:w="990"/>
            <w:gridCol w:w="690"/>
            <w:gridCol w:w="857.1428571428571"/>
            <w:gridCol w:w="857.1428571428571"/>
            <w:gridCol w:w="810"/>
            <w:gridCol w:w="870"/>
            <w:gridCol w:w="857.1428571428571"/>
            <w:gridCol w:w="857.1428571428571"/>
            <w:gridCol w:w="857.1428571428571"/>
            <w:gridCol w:w="857.1428571428571"/>
            <w:gridCol w:w="857.1428571428571"/>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66">
            <w:pPr>
              <w:widowControl w:val="0"/>
              <w:rPr>
                <w:sz w:val="20"/>
                <w:szCs w:val="20"/>
              </w:rPr>
            </w:pPr>
            <w:r w:rsidDel="00000000" w:rsidR="00000000" w:rsidRPr="00000000">
              <w:rPr>
                <w:b w:val="1"/>
                <w:sz w:val="16"/>
                <w:szCs w:val="16"/>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68">
            <w:pPr>
              <w:widowControl w:val="0"/>
              <w:rPr>
                <w:sz w:val="20"/>
                <w:szCs w:val="20"/>
              </w:rPr>
            </w:pPr>
            <w:r w:rsidDel="00000000" w:rsidR="00000000" w:rsidRPr="00000000">
              <w:rPr>
                <w:rtl w:val="0"/>
              </w:rPr>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69">
            <w:pPr>
              <w:widowControl w:val="0"/>
              <w:rPr>
                <w:sz w:val="20"/>
                <w:szCs w:val="20"/>
              </w:rPr>
            </w:pPr>
            <w:r w:rsidDel="00000000" w:rsidR="00000000" w:rsidRPr="00000000">
              <w:rPr>
                <w:b w:val="1"/>
                <w:sz w:val="16"/>
                <w:szCs w:val="16"/>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6B">
            <w:pPr>
              <w:widowControl w:val="0"/>
              <w:rPr>
                <w:sz w:val="20"/>
                <w:szCs w:val="20"/>
              </w:rPr>
            </w:pPr>
            <w:r w:rsidDel="00000000" w:rsidR="00000000" w:rsidRPr="00000000">
              <w:rPr>
                <w:sz w:val="20"/>
                <w:szCs w:val="20"/>
                <w:rtl w:val="0"/>
              </w:rPr>
              <w:t xml:space="preserve">Image training</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71">
            <w:pPr>
              <w:widowControl w:val="0"/>
              <w:rPr>
                <w:sz w:val="20"/>
                <w:szCs w:val="20"/>
              </w:rPr>
            </w:pPr>
            <w:r w:rsidDel="00000000" w:rsidR="00000000" w:rsidRPr="00000000">
              <w:rPr>
                <w:b w:val="1"/>
                <w:sz w:val="16"/>
                <w:szCs w:val="16"/>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73">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74">
            <w:pPr>
              <w:widowControl w:val="0"/>
              <w:rPr>
                <w:sz w:val="20"/>
                <w:szCs w:val="20"/>
              </w:rPr>
            </w:pPr>
            <w:r w:rsidDel="00000000" w:rsidR="00000000" w:rsidRPr="00000000">
              <w:rPr>
                <w:b w:val="1"/>
                <w:sz w:val="16"/>
                <w:szCs w:val="16"/>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7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78">
            <w:pPr>
              <w:widowControl w:val="0"/>
              <w:rPr>
                <w:sz w:val="20"/>
                <w:szCs w:val="20"/>
              </w:rPr>
            </w:pPr>
            <w:r w:rsidDel="00000000" w:rsidR="00000000" w:rsidRPr="00000000">
              <w:rPr>
                <w:b w:val="1"/>
                <w:sz w:val="16"/>
                <w:szCs w:val="16"/>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7A">
            <w:pPr>
              <w:widowControl w:val="0"/>
              <w:jc w:val="center"/>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7C">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6">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87">
            <w:pPr>
              <w:widowControl w:val="0"/>
              <w:rPr>
                <w:sz w:val="20"/>
                <w:szCs w:val="20"/>
              </w:rPr>
            </w:pPr>
            <w:r w:rsidDel="00000000" w:rsidR="00000000" w:rsidRPr="00000000">
              <w:rPr>
                <w:b w:val="1"/>
                <w:sz w:val="16"/>
                <w:szCs w:val="16"/>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F89">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1">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C">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9D">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9F">
            <w:pPr>
              <w:widowControl w:val="0"/>
              <w:rPr>
                <w:sz w:val="20"/>
                <w:szCs w:val="20"/>
              </w:rPr>
            </w:pPr>
            <w:r w:rsidDel="00000000" w:rsidR="00000000" w:rsidRPr="00000000">
              <w:rPr>
                <w:sz w:val="20"/>
                <w:szCs w:val="20"/>
                <w:rtl w:val="0"/>
              </w:rPr>
              <w:t xml:space="preserve">Wonl</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A0">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A4">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6">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C">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D">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E">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AF">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B0">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B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B2">
            <w:pPr>
              <w:widowControl w:val="0"/>
              <w:rPr>
                <w:sz w:val="20"/>
                <w:szCs w:val="20"/>
              </w:rPr>
            </w:pPr>
            <w:r w:rsidDel="00000000" w:rsidR="00000000" w:rsidRPr="00000000">
              <w:rPr>
                <w:rtl w:val="0"/>
              </w:rPr>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B3">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B4">
            <w:pPr>
              <w:widowControl w:val="0"/>
              <w:rPr>
                <w:sz w:val="20"/>
                <w:szCs w:val="20"/>
              </w:rPr>
            </w:pPr>
            <w:r w:rsidDel="00000000" w:rsidR="00000000" w:rsidRPr="00000000">
              <w:rPr>
                <w:b w:val="1"/>
                <w:sz w:val="16"/>
                <w:szCs w:val="16"/>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B8">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B9">
            <w:pPr>
              <w:widowControl w:val="0"/>
              <w:rPr>
                <w:sz w:val="20"/>
                <w:szCs w:val="20"/>
              </w:rPr>
            </w:pPr>
            <w:r w:rsidDel="00000000" w:rsidR="00000000" w:rsidRPr="00000000">
              <w:rPr>
                <w:b w:val="1"/>
                <w:sz w:val="16"/>
                <w:szCs w:val="16"/>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B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BF">
            <w:pPr>
              <w:widowControl w:val="0"/>
              <w:rPr>
                <w:sz w:val="20"/>
                <w:szCs w:val="20"/>
              </w:rPr>
            </w:pPr>
            <w:r w:rsidDel="00000000" w:rsidR="00000000" w:rsidRPr="00000000">
              <w:rPr>
                <w:sz w:val="20"/>
                <w:szCs w:val="20"/>
                <w:rtl w:val="0"/>
              </w:rPr>
              <w:t xml:space="preserve">Grade system</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A">
            <w:pPr>
              <w:widowControl w:val="0"/>
              <w:rPr>
                <w:sz w:val="20"/>
                <w:szCs w:val="20"/>
              </w:rPr>
            </w:pPr>
            <w:r w:rsidDel="00000000" w:rsidR="00000000" w:rsidRPr="00000000">
              <w:rPr>
                <w:sz w:val="20"/>
                <w:szCs w:val="20"/>
                <w:rtl w:val="0"/>
              </w:rPr>
              <w:t xml:space="preserve">Reward system</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CF">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D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D5">
            <w:pPr>
              <w:widowControl w:val="0"/>
              <w:rPr>
                <w:sz w:val="20"/>
                <w:szCs w:val="20"/>
              </w:rPr>
            </w:pPr>
            <w:r w:rsidDel="00000000" w:rsidR="00000000" w:rsidRPr="00000000">
              <w:rPr>
                <w:sz w:val="20"/>
                <w:szCs w:val="20"/>
                <w:rtl w:val="0"/>
              </w:rPr>
              <w:t xml:space="preserve">Agreement/ Authorization to screen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D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DA">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D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0">
            <w:pPr>
              <w:widowControl w:val="0"/>
              <w:rPr>
                <w:sz w:val="20"/>
                <w:szCs w:val="20"/>
              </w:rPr>
            </w:pPr>
            <w:r w:rsidDel="00000000" w:rsidR="00000000" w:rsidRPr="00000000">
              <w:rPr>
                <w:sz w:val="20"/>
                <w:szCs w:val="20"/>
                <w:rtl w:val="0"/>
              </w:rPr>
              <w:t xml:space="preserve">Screening system(payment, login, financial transaction,)</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5">
            <w:pPr>
              <w:widowControl w:val="0"/>
              <w:rPr>
                <w:sz w:val="20"/>
                <w:szCs w:val="20"/>
              </w:rPr>
            </w:pPr>
            <w:r w:rsidDel="00000000" w:rsidR="00000000" w:rsidRPr="00000000">
              <w:rPr>
                <w:sz w:val="20"/>
                <w:szCs w:val="20"/>
                <w:rtl w:val="0"/>
              </w:rPr>
              <w:t xml:space="preserve">The result should comes out in a number or grade to avoid ethical issue for the general manager</w:t>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4">
            <w:pPr>
              <w:widowControl w:val="0"/>
              <w:rPr>
                <w:sz w:val="20"/>
                <w:szCs w:val="20"/>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FF5">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FF6">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FFF">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0">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3">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7">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00A">
            <w:pPr>
              <w:widowControl w:val="0"/>
              <w:rPr>
                <w:sz w:val="20"/>
                <w:szCs w:val="20"/>
              </w:rPr>
            </w:pPr>
            <w:r w:rsidDel="00000000" w:rsidR="00000000" w:rsidRPr="00000000">
              <w:rPr>
                <w:rtl w:val="0"/>
              </w:rPr>
            </w:r>
          </w:p>
        </w:tc>
      </w:tr>
      <w:t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0B">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0C">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0E">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10">
            <w:pPr>
              <w:widowControl w:val="0"/>
              <w:jc w:val="center"/>
              <w:rPr>
                <w:b w:val="1"/>
                <w:sz w:val="16"/>
                <w:szCs w:val="16"/>
              </w:rPr>
            </w:pPr>
            <w:r w:rsidDel="00000000" w:rsidR="00000000" w:rsidRPr="00000000">
              <w:rPr>
                <w:b w:val="1"/>
                <w:sz w:val="16"/>
                <w:szCs w:val="16"/>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13">
            <w:pPr>
              <w:widowControl w:val="0"/>
              <w:jc w:val="center"/>
              <w:rPr>
                <w:b w:val="1"/>
                <w:sz w:val="16"/>
                <w:szCs w:val="16"/>
              </w:rPr>
            </w:pPr>
            <w:r w:rsidDel="00000000" w:rsidR="00000000" w:rsidRPr="00000000">
              <w:rPr>
                <w:b w:val="1"/>
                <w:sz w:val="16"/>
                <w:szCs w:val="16"/>
                <w:rtl w:val="0"/>
              </w:rPr>
              <w:t xml:space="preserve">Pass / Fail / Not executed / Suspended</w:t>
            </w:r>
          </w:p>
        </w:tc>
      </w:tr>
      <w:tr>
        <w:trPr>
          <w:trHeight w:val="370.26855468749994" w:hRule="atLeast"/>
        </w:trPr>
        <w:tc>
          <w:tcPr>
            <w:vMerge w:val="continue"/>
            <w:tcBorders>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6">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7">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9">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B">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01E">
            <w:pPr>
              <w:widowControl w:val="0"/>
              <w:spacing w:line="240" w:lineRule="auto"/>
              <w:rPr/>
            </w:pPr>
            <w:r w:rsidDel="00000000" w:rsidR="00000000" w:rsidRPr="00000000">
              <w:rPr>
                <w:rtl w:val="0"/>
              </w:rPr>
            </w:r>
          </w:p>
        </w:tc>
      </w:tr>
      <w:tr>
        <w:trPr>
          <w:trHeight w:val="253.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2">
            <w:pPr>
              <w:widowControl w:val="0"/>
              <w:rPr>
                <w:sz w:val="20"/>
                <w:szCs w:val="20"/>
              </w:rPr>
            </w:pPr>
            <w:r w:rsidDel="00000000" w:rsidR="00000000" w:rsidRPr="00000000">
              <w:rPr>
                <w:sz w:val="20"/>
                <w:szCs w:val="20"/>
                <w:rtl w:val="0"/>
              </w:rPr>
              <w:t xml:space="preserve">List up manger pool</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4">
            <w:pPr>
              <w:widowControl w:val="0"/>
              <w:rPr>
                <w:sz w:val="20"/>
                <w:szCs w:val="20"/>
              </w:rPr>
            </w:pPr>
            <w:r w:rsidDel="00000000" w:rsidR="00000000" w:rsidRPr="00000000">
              <w:rPr>
                <w:sz w:val="20"/>
                <w:szCs w:val="20"/>
                <w:rtl w:val="0"/>
              </w:rPr>
              <w:t xml:space="preserve">Demographic</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6">
            <w:pPr>
              <w:widowControl w:val="0"/>
              <w:rPr>
                <w:sz w:val="20"/>
                <w:szCs w:val="20"/>
              </w:rPr>
            </w:pPr>
            <w:r w:rsidDel="00000000" w:rsidR="00000000" w:rsidRPr="00000000">
              <w:rPr>
                <w:sz w:val="20"/>
                <w:szCs w:val="20"/>
                <w:rtl w:val="0"/>
              </w:rPr>
              <w:t xml:space="preserve">good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9">
            <w:pPr>
              <w:widowControl w:val="0"/>
              <w:rPr>
                <w:sz w:val="20"/>
                <w:szCs w:val="20"/>
              </w:rPr>
            </w:pPr>
            <w:r w:rsidDel="00000000" w:rsidR="00000000" w:rsidRPr="00000000">
              <w:rPr>
                <w:sz w:val="20"/>
                <w:szCs w:val="20"/>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D">
            <w:pPr>
              <w:widowControl w:val="0"/>
              <w:rPr>
                <w:sz w:val="20"/>
                <w:szCs w:val="20"/>
              </w:rPr>
            </w:pPr>
            <w:r w:rsidDel="00000000" w:rsidR="00000000" w:rsidRPr="00000000">
              <w:rPr>
                <w:sz w:val="20"/>
                <w:szCs w:val="20"/>
                <w:rtl w:val="0"/>
              </w:rPr>
              <w:t xml:space="preserve">Screening system</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2F">
            <w:pPr>
              <w:widowControl w:val="0"/>
              <w:rPr>
                <w:sz w:val="20"/>
                <w:szCs w:val="20"/>
              </w:rPr>
            </w:pPr>
            <w:r w:rsidDel="00000000" w:rsidR="00000000" w:rsidRPr="00000000">
              <w:rPr>
                <w:sz w:val="20"/>
                <w:szCs w:val="20"/>
                <w:rtl w:val="0"/>
              </w:rPr>
              <w:t xml:space="preserve">Excellent/Good/ Moderate/ warned/ Bad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31">
            <w:pPr>
              <w:widowControl w:val="0"/>
              <w:rPr>
                <w:sz w:val="20"/>
                <w:szCs w:val="20"/>
              </w:rPr>
            </w:pPr>
            <w:r w:rsidDel="00000000" w:rsidR="00000000" w:rsidRPr="00000000">
              <w:rPr>
                <w:sz w:val="20"/>
                <w:szCs w:val="20"/>
                <w:rtl w:val="0"/>
              </w:rPr>
              <w:t xml:space="preserve">warned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34">
            <w:pPr>
              <w:widowControl w:val="0"/>
              <w:rPr>
                <w:sz w:val="20"/>
                <w:szCs w:val="20"/>
              </w:rPr>
            </w:pPr>
            <w:r w:rsidDel="00000000" w:rsidR="00000000" w:rsidRPr="00000000">
              <w:rPr>
                <w:sz w:val="20"/>
                <w:szCs w:val="20"/>
                <w:rtl w:val="0"/>
              </w:rPr>
              <w:t xml:space="preserve">fail</w:t>
            </w:r>
          </w:p>
        </w:tc>
      </w:tr>
      <w:tr>
        <w:trPr>
          <w:trHeight w:val="178.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37">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38">
            <w:pPr>
              <w:widowControl w:val="0"/>
              <w:rPr>
                <w:sz w:val="20"/>
                <w:szCs w:val="20"/>
              </w:rPr>
            </w:pPr>
            <w:r w:rsidDel="00000000" w:rsidR="00000000" w:rsidRPr="00000000">
              <w:rPr>
                <w:sz w:val="20"/>
                <w:szCs w:val="20"/>
                <w:rtl w:val="0"/>
              </w:rPr>
              <w:t xml:space="preserve">Report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3A">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3C">
            <w:pPr>
              <w:widowControl w:val="0"/>
              <w:rPr>
                <w:sz w:val="20"/>
                <w:szCs w:val="20"/>
              </w:rPr>
            </w:pPr>
            <w:r w:rsidDel="00000000" w:rsidR="00000000" w:rsidRPr="00000000">
              <w:rPr>
                <w:sz w:val="20"/>
                <w:szCs w:val="20"/>
                <w:rtl w:val="0"/>
              </w:rPr>
              <w:t xml:space="preserve">good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3F">
            <w:pPr>
              <w:widowControl w:val="0"/>
              <w:rPr>
                <w:sz w:val="20"/>
                <w:szCs w:val="20"/>
              </w:rPr>
            </w:pPr>
            <w:r w:rsidDel="00000000" w:rsidR="00000000" w:rsidRPr="00000000">
              <w:rPr>
                <w:sz w:val="20"/>
                <w:szCs w:val="20"/>
                <w:rtl w:val="0"/>
              </w:rPr>
              <w:t xml:space="preserve">pass</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4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43">
            <w:pPr>
              <w:widowControl w:val="0"/>
              <w:rPr>
                <w:sz w:val="20"/>
                <w:szCs w:val="20"/>
              </w:rPr>
            </w:pPr>
            <w:r w:rsidDel="00000000" w:rsidR="00000000" w:rsidRPr="00000000">
              <w:rPr>
                <w:sz w:val="20"/>
                <w:szCs w:val="20"/>
                <w:rtl w:val="0"/>
              </w:rPr>
              <w:t xml:space="preserve">Further investigation</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45">
            <w:pPr>
              <w:widowControl w:val="0"/>
              <w:rPr>
                <w:sz w:val="20"/>
                <w:szCs w:val="20"/>
              </w:rPr>
            </w:pPr>
            <w:r w:rsidDel="00000000" w:rsidR="00000000" w:rsidRPr="00000000">
              <w:rPr>
                <w:sz w:val="20"/>
                <w:szCs w:val="20"/>
                <w:rtl w:val="0"/>
              </w:rPr>
              <w:t xml:space="preserve">reputation/ background check</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47">
            <w:pPr>
              <w:widowControl w:val="0"/>
              <w:rPr>
                <w:sz w:val="20"/>
                <w:szCs w:val="20"/>
              </w:rPr>
            </w:pPr>
            <w:r w:rsidDel="00000000" w:rsidR="00000000" w:rsidRPr="00000000">
              <w:rPr>
                <w:sz w:val="20"/>
                <w:szCs w:val="20"/>
                <w:rtl w:val="0"/>
              </w:rPr>
              <w:t xml:space="preserve">warnerd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4A">
            <w:pPr>
              <w:widowControl w:val="0"/>
              <w:rPr>
                <w:sz w:val="20"/>
                <w:szCs w:val="20"/>
              </w:rPr>
            </w:pPr>
            <w:r w:rsidDel="00000000" w:rsidR="00000000" w:rsidRPr="00000000">
              <w:rPr>
                <w:sz w:val="20"/>
                <w:szCs w:val="20"/>
                <w:rtl w:val="0"/>
              </w:rPr>
              <w:t xml:space="preserve">Not executed</w:t>
            </w:r>
          </w:p>
        </w:tc>
      </w:tr>
      <w:tr>
        <w:trPr>
          <w:trHeight w:val="223.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4D">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4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50">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52">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5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58">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59">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5B">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5D">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60">
            <w:pPr>
              <w:widowControl w:val="0"/>
              <w:rPr>
                <w:sz w:val="20"/>
                <w:szCs w:val="20"/>
              </w:rPr>
            </w:pPr>
            <w:r w:rsidDel="00000000" w:rsidR="00000000" w:rsidRPr="00000000">
              <w:rPr>
                <w:rtl w:val="0"/>
              </w:rPr>
            </w:r>
          </w:p>
        </w:tc>
      </w:tr>
    </w:tbl>
    <w:p w:rsidR="00000000" w:rsidDel="00000000" w:rsidP="00000000" w:rsidRDefault="00000000" w:rsidRPr="00000000" w14:paraId="00001063">
      <w:pPr>
        <w:rPr/>
      </w:pPr>
      <w:r w:rsidDel="00000000" w:rsidR="00000000" w:rsidRPr="00000000">
        <w:br w:type="page"/>
      </w:r>
      <w:r w:rsidDel="00000000" w:rsidR="00000000" w:rsidRPr="00000000">
        <w:rPr>
          <w:rtl w:val="0"/>
        </w:rPr>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pStyle w:val="Heading2"/>
        <w:keepNext w:val="0"/>
        <w:keepLines w:val="0"/>
        <w:shd w:fill="ffffff" w:val="clear"/>
        <w:spacing w:after="40" w:before="180" w:line="360" w:lineRule="auto"/>
        <w:jc w:val="center"/>
        <w:rPr>
          <w:sz w:val="22"/>
          <w:szCs w:val="22"/>
        </w:rPr>
      </w:pPr>
      <w:bookmarkStart w:colFirst="0" w:colLast="0" w:name="_mvn0gxf13sbq" w:id="10"/>
      <w:bookmarkEnd w:id="10"/>
      <w:r w:rsidDel="00000000" w:rsidR="00000000" w:rsidRPr="00000000">
        <w:rPr>
          <w:sz w:val="22"/>
          <w:szCs w:val="22"/>
          <w:rtl w:val="0"/>
        </w:rPr>
        <w:t xml:space="preserve">(35)</w:t>
      </w:r>
      <w:r w:rsidDel="00000000" w:rsidR="00000000" w:rsidRPr="00000000">
        <w:rPr>
          <w:sz w:val="22"/>
          <w:szCs w:val="22"/>
          <w:rtl w:val="0"/>
        </w:rPr>
        <w:t xml:space="preserve">MP-7 </w:t>
      </w:r>
      <w:r w:rsidDel="00000000" w:rsidR="00000000" w:rsidRPr="00000000">
        <w:rPr>
          <w:sz w:val="22"/>
          <w:szCs w:val="22"/>
          <w:rtl w:val="0"/>
        </w:rPr>
        <w:t xml:space="preserve">MEDIA USE</w:t>
      </w:r>
      <w:r w:rsidDel="00000000" w:rsidR="00000000" w:rsidRPr="00000000">
        <w:rPr>
          <w:rtl w:val="0"/>
        </w:rPr>
      </w:r>
    </w:p>
    <w:tbl>
      <w:tblPr>
        <w:tblStyle w:val="Table25"/>
        <w:tblW w:w="858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85"/>
        <w:gridCol w:w="540"/>
        <w:gridCol w:w="1140"/>
        <w:gridCol w:w="735"/>
        <w:gridCol w:w="960"/>
        <w:gridCol w:w="840"/>
        <w:gridCol w:w="855"/>
        <w:gridCol w:w="855"/>
        <w:gridCol w:w="855"/>
        <w:gridCol w:w="120"/>
        <w:tblGridChange w:id="0">
          <w:tblGrid>
            <w:gridCol w:w="795"/>
            <w:gridCol w:w="885"/>
            <w:gridCol w:w="540"/>
            <w:gridCol w:w="1140"/>
            <w:gridCol w:w="735"/>
            <w:gridCol w:w="960"/>
            <w:gridCol w:w="840"/>
            <w:gridCol w:w="855"/>
            <w:gridCol w:w="855"/>
            <w:gridCol w:w="855"/>
            <w:gridCol w:w="120"/>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66">
            <w:pPr>
              <w:widowControl w:val="0"/>
              <w:rPr>
                <w:sz w:val="20"/>
                <w:szCs w:val="20"/>
              </w:rPr>
            </w:pPr>
            <w:r w:rsidDel="00000000" w:rsidR="00000000" w:rsidRPr="00000000">
              <w:rPr>
                <w:b w:val="1"/>
                <w:sz w:val="16"/>
                <w:szCs w:val="16"/>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68">
            <w:pPr>
              <w:widowControl w:val="0"/>
              <w:rPr>
                <w:sz w:val="20"/>
                <w:szCs w:val="20"/>
              </w:rPr>
            </w:pPr>
            <w:r w:rsidDel="00000000" w:rsidR="00000000" w:rsidRPr="00000000">
              <w:rPr>
                <w:rtl w:val="0"/>
              </w:rPr>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69">
            <w:pPr>
              <w:widowControl w:val="0"/>
              <w:rPr>
                <w:sz w:val="20"/>
                <w:szCs w:val="20"/>
              </w:rPr>
            </w:pPr>
            <w:r w:rsidDel="00000000" w:rsidR="00000000" w:rsidRPr="00000000">
              <w:rPr>
                <w:b w:val="1"/>
                <w:sz w:val="16"/>
                <w:szCs w:val="16"/>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6B">
            <w:pPr>
              <w:widowControl w:val="0"/>
              <w:rPr>
                <w:sz w:val="20"/>
                <w:szCs w:val="20"/>
              </w:rPr>
            </w:pPr>
            <w:r w:rsidDel="00000000" w:rsidR="00000000" w:rsidRPr="00000000">
              <w:rPr>
                <w:sz w:val="20"/>
                <w:szCs w:val="20"/>
                <w:rtl w:val="0"/>
              </w:rPr>
              <w:t xml:space="preserve">Bench mark</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71">
            <w:pPr>
              <w:widowControl w:val="0"/>
              <w:rPr>
                <w:sz w:val="20"/>
                <w:szCs w:val="20"/>
              </w:rPr>
            </w:pPr>
            <w:r w:rsidDel="00000000" w:rsidR="00000000" w:rsidRPr="00000000">
              <w:rPr>
                <w:b w:val="1"/>
                <w:sz w:val="16"/>
                <w:szCs w:val="16"/>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73">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74">
            <w:pPr>
              <w:widowControl w:val="0"/>
              <w:rPr>
                <w:sz w:val="20"/>
                <w:szCs w:val="20"/>
              </w:rPr>
            </w:pPr>
            <w:r w:rsidDel="00000000" w:rsidR="00000000" w:rsidRPr="00000000">
              <w:rPr>
                <w:b w:val="1"/>
                <w:sz w:val="16"/>
                <w:szCs w:val="16"/>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7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78">
            <w:pPr>
              <w:widowControl w:val="0"/>
              <w:rPr>
                <w:sz w:val="20"/>
                <w:szCs w:val="20"/>
              </w:rPr>
            </w:pPr>
            <w:r w:rsidDel="00000000" w:rsidR="00000000" w:rsidRPr="00000000">
              <w:rPr>
                <w:b w:val="1"/>
                <w:sz w:val="16"/>
                <w:szCs w:val="16"/>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7A">
            <w:pPr>
              <w:widowControl w:val="0"/>
              <w:jc w:val="center"/>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7C">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6">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87">
            <w:pPr>
              <w:widowControl w:val="0"/>
              <w:rPr>
                <w:sz w:val="20"/>
                <w:szCs w:val="20"/>
              </w:rPr>
            </w:pPr>
            <w:r w:rsidDel="00000000" w:rsidR="00000000" w:rsidRPr="00000000">
              <w:rPr>
                <w:b w:val="1"/>
                <w:sz w:val="16"/>
                <w:szCs w:val="16"/>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89">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1">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C">
            <w:pPr>
              <w:widowControl w:val="0"/>
              <w:rPr>
                <w:sz w:val="20"/>
                <w:szCs w:val="20"/>
              </w:rPr>
            </w:pPr>
            <w:r w:rsidDel="00000000" w:rsidR="00000000" w:rsidRPr="00000000">
              <w:rPr>
                <w:rtl w:val="0"/>
              </w:rPr>
            </w:r>
          </w:p>
        </w:tc>
      </w:tr>
      <w:tr>
        <w:trPr>
          <w:trHeight w:val="220.2685546874999" w:hRule="atLeast"/>
        </w:trP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9D">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9F">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A0">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A4">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6">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C">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D">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E">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AF">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B0">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B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B2">
            <w:pPr>
              <w:widowControl w:val="0"/>
              <w:rPr>
                <w:sz w:val="20"/>
                <w:szCs w:val="20"/>
              </w:rPr>
            </w:pPr>
            <w:r w:rsidDel="00000000" w:rsidR="00000000" w:rsidRPr="00000000">
              <w:rPr>
                <w:rtl w:val="0"/>
              </w:rPr>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B3">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B4">
            <w:pPr>
              <w:widowControl w:val="0"/>
              <w:rPr>
                <w:sz w:val="20"/>
                <w:szCs w:val="20"/>
              </w:rPr>
            </w:pPr>
            <w:r w:rsidDel="00000000" w:rsidR="00000000" w:rsidRPr="00000000">
              <w:rPr>
                <w:b w:val="1"/>
                <w:sz w:val="16"/>
                <w:szCs w:val="16"/>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B8">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B9">
            <w:pPr>
              <w:widowControl w:val="0"/>
              <w:rPr>
                <w:sz w:val="20"/>
                <w:szCs w:val="20"/>
              </w:rPr>
            </w:pPr>
            <w:r w:rsidDel="00000000" w:rsidR="00000000" w:rsidRPr="00000000">
              <w:rPr>
                <w:b w:val="1"/>
                <w:sz w:val="16"/>
                <w:szCs w:val="16"/>
                <w:rtl w:val="0"/>
              </w:rPr>
              <w:t xml:space="preserve">Test Data</w:t>
            </w:r>
            <w:r w:rsidDel="00000000" w:rsidR="00000000" w:rsidRPr="00000000">
              <w:rPr>
                <w:rtl w:val="0"/>
              </w:rPr>
            </w:r>
          </w:p>
        </w:tc>
      </w:tr>
      <w:tr>
        <w:trPr>
          <w:trHeight w:val="343.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B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BF">
            <w:pPr>
              <w:widowControl w:val="0"/>
              <w:rPr>
                <w:sz w:val="20"/>
                <w:szCs w:val="20"/>
              </w:rPr>
            </w:pPr>
            <w:r w:rsidDel="00000000" w:rsidR="00000000" w:rsidRPr="00000000">
              <w:rPr>
                <w:sz w:val="20"/>
                <w:szCs w:val="20"/>
                <w:rtl w:val="0"/>
              </w:rPr>
              <w:t xml:space="preserve">Agreement searching/scanning/inspection </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A">
            <w:pPr>
              <w:widowControl w:val="0"/>
              <w:rPr>
                <w:sz w:val="20"/>
                <w:szCs w:val="20"/>
              </w:rPr>
            </w:pPr>
            <w:r w:rsidDel="00000000" w:rsidR="00000000" w:rsidRPr="00000000">
              <w:rPr>
                <w:sz w:val="20"/>
                <w:szCs w:val="20"/>
                <w:rtl w:val="0"/>
              </w:rPr>
              <w:t xml:space="preserve">Update latest devices</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CF">
            <w:pPr>
              <w:widowControl w:val="0"/>
              <w:rPr>
                <w:sz w:val="20"/>
                <w:szCs w:val="20"/>
              </w:rPr>
            </w:pPr>
            <w:r w:rsidDel="00000000" w:rsidR="00000000" w:rsidRPr="00000000">
              <w:rPr>
                <w:rtl w:val="0"/>
              </w:rPr>
            </w:r>
          </w:p>
        </w:tc>
      </w:tr>
      <w:tr>
        <w:trPr>
          <w:trHeight w:val="268.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D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D5">
            <w:pPr>
              <w:widowControl w:val="0"/>
              <w:rPr>
                <w:sz w:val="20"/>
                <w:szCs w:val="20"/>
              </w:rPr>
            </w:pPr>
            <w:r w:rsidDel="00000000" w:rsidR="00000000" w:rsidRPr="00000000">
              <w:rPr>
                <w:sz w:val="20"/>
                <w:szCs w:val="20"/>
                <w:rtl w:val="0"/>
              </w:rPr>
              <w:t xml:space="preserve">Radio wave control</w:t>
            </w:r>
          </w:p>
          <w:p w:rsidR="00000000" w:rsidDel="00000000" w:rsidP="00000000" w:rsidRDefault="00000000" w:rsidRPr="00000000" w14:paraId="000010D6">
            <w:pPr>
              <w:widowControl w:val="0"/>
              <w:rPr>
                <w:sz w:val="20"/>
                <w:szCs w:val="20"/>
              </w:rPr>
            </w:pPr>
            <w:r w:rsidDel="00000000" w:rsidR="00000000" w:rsidRPr="00000000">
              <w:rPr>
                <w:sz w:val="20"/>
                <w:szCs w:val="20"/>
                <w:rtl w:val="0"/>
              </w:rPr>
              <w:t xml:space="preserve">(Jammer/wave blocking tech.)</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D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DB">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0">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1">
            <w:pPr>
              <w:widowControl w:val="0"/>
              <w:rPr>
                <w:sz w:val="20"/>
                <w:szCs w:val="20"/>
              </w:rPr>
            </w:pPr>
            <w:r w:rsidDel="00000000" w:rsidR="00000000" w:rsidRPr="00000000">
              <w:rPr>
                <w:sz w:val="20"/>
                <w:szCs w:val="20"/>
                <w:rtl w:val="0"/>
              </w:rPr>
              <w:t xml:space="preserve">Sexual harassment class, male/ female inspector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5">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6">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5">
            <w:pPr>
              <w:widowControl w:val="0"/>
              <w:rPr>
                <w:sz w:val="20"/>
                <w:szCs w:val="20"/>
              </w:rPr>
            </w:pPr>
            <w:r w:rsidDel="00000000" w:rsidR="00000000" w:rsidRPr="00000000">
              <w:rPr>
                <w:rtl w:val="0"/>
              </w:rPr>
            </w:r>
          </w:p>
        </w:tc>
      </w:tr>
      <w:tr>
        <w:trPr>
          <w:trHeight w:val="435" w:hRule="atLeast"/>
        </w:trP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0F6">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0F7">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0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00">
            <w:pPr>
              <w:widowControl w:val="0"/>
              <w:rPr>
                <w:sz w:val="20"/>
                <w:szCs w:val="20"/>
              </w:rPr>
            </w:pPr>
            <w:r w:rsidDel="00000000" w:rsidR="00000000" w:rsidRPr="00000000">
              <w:rPr>
                <w:rtl w:val="0"/>
              </w:rPr>
            </w:r>
          </w:p>
        </w:tc>
      </w:tr>
      <w:tr>
        <w:trPr>
          <w:trHeight w:val="268.02978515625" w:hRule="atLeast"/>
        </w:trP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3">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7">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10B">
            <w:pPr>
              <w:widowControl w:val="0"/>
              <w:rPr>
                <w:sz w:val="20"/>
                <w:szCs w:val="20"/>
              </w:rPr>
            </w:pPr>
            <w:r w:rsidDel="00000000" w:rsidR="00000000" w:rsidRPr="00000000">
              <w:rPr>
                <w:rtl w:val="0"/>
              </w:rPr>
            </w:r>
          </w:p>
        </w:tc>
      </w:tr>
      <w:tr>
        <w:trPr>
          <w:trHeight w:val="60" w:hRule="atLeast"/>
        </w:trP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0C">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0D">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0F">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11">
            <w:pPr>
              <w:widowControl w:val="0"/>
              <w:jc w:val="center"/>
              <w:rPr>
                <w:b w:val="1"/>
                <w:sz w:val="16"/>
                <w:szCs w:val="16"/>
              </w:rPr>
            </w:pPr>
            <w:r w:rsidDel="00000000" w:rsidR="00000000" w:rsidRPr="00000000">
              <w:rPr>
                <w:b w:val="1"/>
                <w:sz w:val="16"/>
                <w:szCs w:val="16"/>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14">
            <w:pPr>
              <w:widowControl w:val="0"/>
              <w:jc w:val="center"/>
              <w:rPr>
                <w:b w:val="1"/>
                <w:sz w:val="16"/>
                <w:szCs w:val="16"/>
              </w:rPr>
            </w:pPr>
            <w:r w:rsidDel="00000000" w:rsidR="00000000" w:rsidRPr="00000000">
              <w:rPr>
                <w:b w:val="1"/>
                <w:sz w:val="16"/>
                <w:szCs w:val="16"/>
                <w:rtl w:val="0"/>
              </w:rPr>
              <w:t xml:space="preserve">Pass / Fail / Not executed / Suspended</w:t>
            </w:r>
          </w:p>
        </w:tc>
      </w:tr>
      <w:tr>
        <w:trPr>
          <w:trHeight w:val="328.1054687499999" w:hRule="atLeast"/>
        </w:trPr>
        <w:tc>
          <w:tcPr>
            <w:vMerge w:val="continue"/>
            <w:tcBorders>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7">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8">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A">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C">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11F">
            <w:pPr>
              <w:widowControl w:val="0"/>
              <w:spacing w:line="240" w:lineRule="auto"/>
              <w:rPr/>
            </w:pPr>
            <w:r w:rsidDel="00000000" w:rsidR="00000000" w:rsidRPr="00000000">
              <w:rPr>
                <w:rtl w:val="0"/>
              </w:rPr>
            </w:r>
          </w:p>
        </w:tc>
      </w:tr>
      <w:tr>
        <w:trPr>
          <w:trHeight w:val="28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2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23">
            <w:pPr>
              <w:widowControl w:val="0"/>
              <w:rPr>
                <w:sz w:val="20"/>
                <w:szCs w:val="20"/>
              </w:rPr>
            </w:pPr>
            <w:r w:rsidDel="00000000" w:rsidR="00000000" w:rsidRPr="00000000">
              <w:rPr>
                <w:sz w:val="20"/>
                <w:szCs w:val="20"/>
                <w:rtl w:val="0"/>
              </w:rPr>
              <w:t xml:space="preserve">Jammer on</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25">
            <w:pPr>
              <w:widowControl w:val="0"/>
              <w:rPr>
                <w:sz w:val="20"/>
                <w:szCs w:val="20"/>
              </w:rPr>
            </w:pPr>
            <w:r w:rsidDel="00000000" w:rsidR="00000000" w:rsidRPr="00000000">
              <w:rPr>
                <w:sz w:val="20"/>
                <w:szCs w:val="20"/>
                <w:rtl w:val="0"/>
              </w:rPr>
              <w:t xml:space="preserve">working/ not working</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27">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2A">
            <w:pPr>
              <w:widowControl w:val="0"/>
              <w:rPr>
                <w:sz w:val="20"/>
                <w:szCs w:val="20"/>
              </w:rPr>
            </w:pPr>
            <w:r w:rsidDel="00000000" w:rsidR="00000000" w:rsidRPr="00000000">
              <w:rPr>
                <w:sz w:val="20"/>
                <w:szCs w:val="20"/>
                <w:rtl w:val="0"/>
              </w:rPr>
              <w:t xml:space="preserve">Not executed</w:t>
            </w:r>
          </w:p>
        </w:tc>
      </w:tr>
      <w:tr>
        <w:trPr>
          <w:trHeight w:val="223.0297851562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2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2E">
            <w:pPr>
              <w:widowControl w:val="0"/>
              <w:rPr>
                <w:sz w:val="20"/>
                <w:szCs w:val="20"/>
              </w:rPr>
            </w:pPr>
            <w:r w:rsidDel="00000000" w:rsidR="00000000" w:rsidRPr="00000000">
              <w:rPr>
                <w:sz w:val="20"/>
                <w:szCs w:val="20"/>
                <w:rtl w:val="0"/>
              </w:rPr>
              <w:t xml:space="preserve">Scanner check</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30">
            <w:pPr>
              <w:widowControl w:val="0"/>
              <w:rPr>
                <w:sz w:val="20"/>
                <w:szCs w:val="20"/>
              </w:rPr>
            </w:pPr>
            <w:r w:rsidDel="00000000" w:rsidR="00000000" w:rsidRPr="00000000">
              <w:rPr>
                <w:sz w:val="20"/>
                <w:szCs w:val="20"/>
                <w:rtl w:val="0"/>
              </w:rPr>
              <w:t xml:space="preserve">good/ bad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32">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35">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3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39">
            <w:pPr>
              <w:widowControl w:val="0"/>
              <w:rPr>
                <w:sz w:val="20"/>
                <w:szCs w:val="20"/>
              </w:rPr>
            </w:pPr>
            <w:r w:rsidDel="00000000" w:rsidR="00000000" w:rsidRPr="00000000">
              <w:rPr>
                <w:sz w:val="20"/>
                <w:szCs w:val="20"/>
                <w:rtl w:val="0"/>
              </w:rPr>
              <w:t xml:space="preserve">Random inspection</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3B">
            <w:pPr>
              <w:widowControl w:val="0"/>
              <w:rPr>
                <w:sz w:val="20"/>
                <w:szCs w:val="20"/>
              </w:rPr>
            </w:pPr>
            <w:r w:rsidDel="00000000" w:rsidR="00000000" w:rsidRPr="00000000">
              <w:rPr>
                <w:sz w:val="20"/>
                <w:szCs w:val="20"/>
                <w:rtl w:val="0"/>
              </w:rPr>
              <w:t xml:space="preserve">good/ bad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3D">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0">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4">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6">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8">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B">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E">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4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51">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53">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56">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59">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5A">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5C">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5E">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61">
            <w:pPr>
              <w:widowControl w:val="0"/>
              <w:rPr>
                <w:sz w:val="20"/>
                <w:szCs w:val="20"/>
              </w:rPr>
            </w:pPr>
            <w:r w:rsidDel="00000000" w:rsidR="00000000" w:rsidRPr="00000000">
              <w:rPr>
                <w:rtl w:val="0"/>
              </w:rPr>
            </w:r>
          </w:p>
        </w:tc>
      </w:tr>
    </w:tbl>
    <w:p w:rsidR="00000000" w:rsidDel="00000000" w:rsidP="00000000" w:rsidRDefault="00000000" w:rsidRPr="00000000" w14:paraId="00001164">
      <w:pPr>
        <w:rPr/>
      </w:pPr>
      <w:r w:rsidDel="00000000" w:rsidR="00000000" w:rsidRPr="00000000">
        <w:br w:type="page"/>
      </w:r>
      <w:r w:rsidDel="00000000" w:rsidR="00000000" w:rsidRPr="00000000">
        <w:rPr>
          <w:rtl w:val="0"/>
        </w:rPr>
      </w:r>
    </w:p>
    <w:p w:rsidR="00000000" w:rsidDel="00000000" w:rsidP="00000000" w:rsidRDefault="00000000" w:rsidRPr="00000000" w14:paraId="00001165">
      <w:pPr>
        <w:pStyle w:val="Heading2"/>
        <w:keepNext w:val="0"/>
        <w:keepLines w:val="0"/>
        <w:spacing w:after="80" w:lineRule="auto"/>
        <w:jc w:val="center"/>
        <w:rPr>
          <w:sz w:val="22"/>
          <w:szCs w:val="22"/>
        </w:rPr>
      </w:pPr>
      <w:bookmarkStart w:colFirst="0" w:colLast="0" w:name="_9l98w6fmgp0v" w:id="11"/>
      <w:bookmarkEnd w:id="11"/>
      <w:r w:rsidDel="00000000" w:rsidR="00000000" w:rsidRPr="00000000">
        <w:rPr>
          <w:sz w:val="22"/>
          <w:szCs w:val="22"/>
          <w:rtl w:val="0"/>
        </w:rPr>
        <w:t xml:space="preserve">(36)</w:t>
      </w:r>
      <w:r w:rsidDel="00000000" w:rsidR="00000000" w:rsidRPr="00000000">
        <w:rPr>
          <w:sz w:val="22"/>
          <w:szCs w:val="22"/>
          <w:rtl w:val="0"/>
        </w:rPr>
        <w:t xml:space="preserve">CP-10 INFORMATION SYSTEM RECOVERY AND RECONSTITUTION </w:t>
        <w:tab/>
      </w:r>
      <w:r w:rsidDel="00000000" w:rsidR="00000000" w:rsidRPr="00000000">
        <w:rPr>
          <w:rtl w:val="0"/>
        </w:rPr>
      </w:r>
    </w:p>
    <w:tbl>
      <w:tblPr>
        <w:tblStyle w:val="Table26"/>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gridSpan w:val="2"/>
            <w:tcBorders>
              <w:top w:color="c0c0c0"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66">
            <w:pPr>
              <w:widowControl w:val="0"/>
              <w:rPr>
                <w:sz w:val="20"/>
                <w:szCs w:val="20"/>
              </w:rPr>
            </w:pPr>
            <w:r w:rsidDel="00000000" w:rsidR="00000000" w:rsidRPr="00000000">
              <w:rPr>
                <w:b w:val="1"/>
                <w:sz w:val="16"/>
                <w:szCs w:val="16"/>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68">
            <w:pPr>
              <w:widowControl w:val="0"/>
              <w:rPr>
                <w:sz w:val="20"/>
                <w:szCs w:val="20"/>
              </w:rPr>
            </w:pPr>
            <w:r w:rsidDel="00000000" w:rsidR="00000000" w:rsidRPr="00000000">
              <w:rPr>
                <w:rtl w:val="0"/>
              </w:rPr>
            </w:r>
          </w:p>
        </w:tc>
        <w:tc>
          <w:tcPr>
            <w:gridSpan w:val="2"/>
            <w:tcBorders>
              <w:top w:color="c0c0c0"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69">
            <w:pPr>
              <w:widowControl w:val="0"/>
              <w:rPr>
                <w:sz w:val="20"/>
                <w:szCs w:val="20"/>
              </w:rPr>
            </w:pPr>
            <w:r w:rsidDel="00000000" w:rsidR="00000000" w:rsidRPr="00000000">
              <w:rPr>
                <w:b w:val="1"/>
                <w:sz w:val="16"/>
                <w:szCs w:val="16"/>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6B">
            <w:pPr>
              <w:widowControl w:val="0"/>
              <w:rPr>
                <w:sz w:val="20"/>
                <w:szCs w:val="20"/>
              </w:rPr>
            </w:pPr>
            <w:r w:rsidDel="00000000" w:rsidR="00000000" w:rsidRPr="00000000">
              <w:rPr>
                <w:sz w:val="20"/>
                <w:szCs w:val="20"/>
                <w:rtl w:val="0"/>
              </w:rPr>
              <w:t xml:space="preserve">Simulation test</w:t>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71">
            <w:pPr>
              <w:widowControl w:val="0"/>
              <w:rPr>
                <w:sz w:val="20"/>
                <w:szCs w:val="20"/>
              </w:rPr>
            </w:pPr>
            <w:r w:rsidDel="00000000" w:rsidR="00000000" w:rsidRPr="00000000">
              <w:rPr>
                <w:b w:val="1"/>
                <w:sz w:val="16"/>
                <w:szCs w:val="16"/>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73">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74">
            <w:pPr>
              <w:widowControl w:val="0"/>
              <w:rPr>
                <w:sz w:val="20"/>
                <w:szCs w:val="20"/>
              </w:rPr>
            </w:pPr>
            <w:r w:rsidDel="00000000" w:rsidR="00000000" w:rsidRPr="00000000">
              <w:rPr>
                <w:b w:val="1"/>
                <w:sz w:val="16"/>
                <w:szCs w:val="16"/>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7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78">
            <w:pPr>
              <w:widowControl w:val="0"/>
              <w:rPr>
                <w:sz w:val="20"/>
                <w:szCs w:val="20"/>
              </w:rPr>
            </w:pPr>
            <w:r w:rsidDel="00000000" w:rsidR="00000000" w:rsidRPr="00000000">
              <w:rPr>
                <w:b w:val="1"/>
                <w:sz w:val="16"/>
                <w:szCs w:val="16"/>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7A">
            <w:pPr>
              <w:widowControl w:val="0"/>
              <w:jc w:val="center"/>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7C">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6">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87">
            <w:pPr>
              <w:widowControl w:val="0"/>
              <w:rPr>
                <w:sz w:val="20"/>
                <w:szCs w:val="20"/>
              </w:rPr>
            </w:pPr>
            <w:r w:rsidDel="00000000" w:rsidR="00000000" w:rsidRPr="00000000">
              <w:rPr>
                <w:b w:val="1"/>
                <w:sz w:val="16"/>
                <w:szCs w:val="16"/>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189">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1">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C">
            <w:pPr>
              <w:widowControl w:val="0"/>
              <w:rPr>
                <w:sz w:val="20"/>
                <w:szCs w:val="20"/>
              </w:rPr>
            </w:pPr>
            <w:r w:rsidDel="00000000" w:rsidR="00000000" w:rsidRPr="00000000">
              <w:rPr>
                <w:rtl w:val="0"/>
              </w:rPr>
            </w:r>
          </w:p>
        </w:tc>
      </w:tr>
      <w:tr>
        <w:tc>
          <w:tcPr>
            <w:gridSpan w:val="2"/>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9D">
            <w:pPr>
              <w:widowControl w:val="0"/>
              <w:rPr>
                <w:sz w:val="20"/>
                <w:szCs w:val="20"/>
              </w:rPr>
            </w:pPr>
            <w:r w:rsidDel="00000000" w:rsidR="00000000" w:rsidRPr="00000000">
              <w:rPr>
                <w:b w:val="1"/>
                <w:sz w:val="16"/>
                <w:szCs w:val="16"/>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9F">
            <w:pPr>
              <w:widowControl w:val="0"/>
              <w:rPr>
                <w:sz w:val="20"/>
                <w:szCs w:val="20"/>
              </w:rPr>
            </w:pPr>
            <w:r w:rsidDel="00000000" w:rsidR="00000000" w:rsidRPr="00000000">
              <w:rPr>
                <w:sz w:val="20"/>
                <w:szCs w:val="20"/>
                <w:rtl w:val="0"/>
              </w:rPr>
              <w:t xml:space="preserve">Won</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A0">
            <w:pPr>
              <w:widowControl w:val="0"/>
              <w:rPr>
                <w:sz w:val="20"/>
                <w:szCs w:val="20"/>
              </w:rPr>
            </w:pPr>
            <w:r w:rsidDel="00000000" w:rsidR="00000000" w:rsidRPr="00000000">
              <w:rPr>
                <w:b w:val="1"/>
                <w:sz w:val="16"/>
                <w:szCs w:val="16"/>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2">
            <w:pPr>
              <w:widowControl w:val="0"/>
              <w:rPr>
                <w:sz w:val="20"/>
                <w:szCs w:val="20"/>
              </w:rPr>
            </w:pPr>
            <w:r w:rsidDel="00000000" w:rsidR="00000000" w:rsidRPr="00000000">
              <w:rPr>
                <w:sz w:val="20"/>
                <w:szCs w:val="20"/>
                <w:rtl w:val="0"/>
              </w:rPr>
              <w:t xml:space="preserve">20201210</w:t>
            </w:r>
          </w:p>
        </w:tc>
        <w:tc>
          <w:tcPr>
            <w:gridSpan w:val="2"/>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A4">
            <w:pPr>
              <w:widowControl w:val="0"/>
              <w:rPr>
                <w:sz w:val="20"/>
                <w:szCs w:val="20"/>
              </w:rPr>
            </w:pPr>
            <w:r w:rsidDel="00000000" w:rsidR="00000000" w:rsidRPr="00000000">
              <w:rPr>
                <w:b w:val="1"/>
                <w:sz w:val="16"/>
                <w:szCs w:val="16"/>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6">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A">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C">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D">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E">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AF">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B0">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B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B2">
            <w:pPr>
              <w:widowControl w:val="0"/>
              <w:rPr>
                <w:sz w:val="20"/>
                <w:szCs w:val="20"/>
              </w:rPr>
            </w:pPr>
            <w:r w:rsidDel="00000000" w:rsidR="00000000" w:rsidRPr="00000000">
              <w:rPr>
                <w:rtl w:val="0"/>
              </w:rPr>
            </w:r>
          </w:p>
        </w:tc>
      </w:tr>
      <w:tr>
        <w:tc>
          <w:tcPr>
            <w:tcBorders>
              <w:top w:color="cccccc" w:space="0" w:sz="6" w:val="single"/>
              <w:left w:color="c0c0c0"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B3">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B4">
            <w:pPr>
              <w:widowControl w:val="0"/>
              <w:rPr>
                <w:sz w:val="20"/>
                <w:szCs w:val="20"/>
              </w:rPr>
            </w:pPr>
            <w:r w:rsidDel="00000000" w:rsidR="00000000" w:rsidRPr="00000000">
              <w:rPr>
                <w:b w:val="1"/>
                <w:sz w:val="16"/>
                <w:szCs w:val="16"/>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c0c0c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B8">
            <w:pPr>
              <w:widowControl w:val="0"/>
              <w:jc w:val="center"/>
              <w:rPr>
                <w:sz w:val="20"/>
                <w:szCs w:val="20"/>
              </w:rPr>
            </w:pPr>
            <w:r w:rsidDel="00000000" w:rsidR="00000000" w:rsidRPr="00000000">
              <w:rPr>
                <w:b w:val="1"/>
                <w:sz w:val="16"/>
                <w:szCs w:val="16"/>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B9">
            <w:pPr>
              <w:widowControl w:val="0"/>
              <w:rPr>
                <w:sz w:val="20"/>
                <w:szCs w:val="20"/>
              </w:rPr>
            </w:pPr>
            <w:r w:rsidDel="00000000" w:rsidR="00000000" w:rsidRPr="00000000">
              <w:rPr>
                <w:b w:val="1"/>
                <w:sz w:val="16"/>
                <w:szCs w:val="16"/>
                <w:rtl w:val="0"/>
              </w:rPr>
              <w:t xml:space="preserve">Test Data</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B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BF">
            <w:pPr>
              <w:widowControl w:val="0"/>
              <w:rPr>
                <w:sz w:val="20"/>
                <w:szCs w:val="20"/>
              </w:rPr>
            </w:pPr>
            <w:r w:rsidDel="00000000" w:rsidR="00000000" w:rsidRPr="00000000">
              <w:rPr>
                <w:sz w:val="20"/>
                <w:szCs w:val="20"/>
                <w:rtl w:val="0"/>
              </w:rPr>
              <w:t xml:space="preserve">List up Contact point</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4">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A">
            <w:pPr>
              <w:widowControl w:val="0"/>
              <w:rPr>
                <w:sz w:val="20"/>
                <w:szCs w:val="20"/>
              </w:rPr>
            </w:pPr>
            <w:r w:rsidDel="00000000" w:rsidR="00000000" w:rsidRPr="00000000">
              <w:rPr>
                <w:sz w:val="20"/>
                <w:szCs w:val="20"/>
                <w:rtl w:val="0"/>
              </w:rPr>
              <w:t xml:space="preserve">R&amp;R in emergency</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CF">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D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D5">
            <w:pPr>
              <w:widowControl w:val="0"/>
              <w:rPr>
                <w:sz w:val="20"/>
                <w:szCs w:val="20"/>
              </w:rPr>
            </w:pPr>
            <w:r w:rsidDel="00000000" w:rsidR="00000000" w:rsidRPr="00000000">
              <w:rPr>
                <w:sz w:val="20"/>
                <w:szCs w:val="20"/>
                <w:rtl w:val="0"/>
              </w:rPr>
              <w:t xml:space="preserve">Data backup center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D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DA">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D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5">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4">
            <w:pPr>
              <w:widowControl w:val="0"/>
              <w:rPr>
                <w:sz w:val="20"/>
                <w:szCs w:val="20"/>
              </w:rPr>
            </w:pPr>
            <w:r w:rsidDel="00000000" w:rsidR="00000000" w:rsidRPr="00000000">
              <w:rPr>
                <w:rtl w:val="0"/>
              </w:rPr>
            </w:r>
          </w:p>
        </w:tc>
      </w:tr>
      <w:tr>
        <w:tc>
          <w:tcPr>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1F5">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11F6">
            <w:pPr>
              <w:widowControl w:val="0"/>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1FF">
            <w:pPr>
              <w:widowControl w:val="0"/>
              <w:rPr>
                <w:sz w:val="20"/>
                <w:szCs w:val="20"/>
              </w:rPr>
            </w:pPr>
            <w:r w:rsidDel="00000000" w:rsidR="00000000" w:rsidRPr="00000000">
              <w:rPr>
                <w:rtl w:val="0"/>
              </w:rPr>
            </w:r>
          </w:p>
        </w:tc>
      </w:tr>
      <w:tr>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0">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1">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2">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3">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4">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5">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6">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7">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8">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9">
            <w:pPr>
              <w:widowControl w:val="0"/>
              <w:rPr>
                <w:sz w:val="20"/>
                <w:szCs w:val="20"/>
              </w:rPr>
            </w:pPr>
            <w:r w:rsidDel="00000000" w:rsidR="00000000" w:rsidRPr="00000000">
              <w:rPr>
                <w:rtl w:val="0"/>
              </w:rPr>
            </w:r>
          </w:p>
        </w:tc>
        <w:tc>
          <w:tcPr>
            <w:tcBorders>
              <w:top w:color="cccccc" w:space="0" w:sz="6" w:val="single"/>
              <w:left w:color="cccccc" w:space="0" w:sz="6" w:val="single"/>
              <w:bottom w:color="c0c0c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120A">
            <w:pPr>
              <w:widowControl w:val="0"/>
              <w:rPr>
                <w:sz w:val="20"/>
                <w:szCs w:val="20"/>
              </w:rPr>
            </w:pPr>
            <w:r w:rsidDel="00000000" w:rsidR="00000000" w:rsidRPr="00000000">
              <w:rPr>
                <w:rtl w:val="0"/>
              </w:rPr>
            </w:r>
          </w:p>
        </w:tc>
      </w:tr>
      <w:tr>
        <w:tc>
          <w:tcPr>
            <w:vMerge w:val="restart"/>
            <w:tcBorders>
              <w:top w:color="cccccc" w:space="0" w:sz="6" w:val="single"/>
              <w:left w:color="c0c0c0"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20B">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20C">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20E">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210">
            <w:pPr>
              <w:widowControl w:val="0"/>
              <w:jc w:val="center"/>
              <w:rPr>
                <w:b w:val="1"/>
                <w:sz w:val="16"/>
                <w:szCs w:val="16"/>
              </w:rPr>
            </w:pPr>
            <w:r w:rsidDel="00000000" w:rsidR="00000000" w:rsidRPr="00000000">
              <w:rPr>
                <w:b w:val="1"/>
                <w:sz w:val="16"/>
                <w:szCs w:val="16"/>
                <w:rtl w:val="0"/>
              </w:rPr>
              <w:t xml:space="preserve">Actual Results</w:t>
            </w:r>
          </w:p>
        </w:tc>
        <w:tc>
          <w:tcPr>
            <w:gridSpan w:val="3"/>
            <w:vMerge w:val="restart"/>
            <w:tcBorders>
              <w:top w:color="cccccc" w:space="0" w:sz="6" w:val="single"/>
              <w:left w:color="cccccc" w:space="0" w:sz="6" w:val="single"/>
              <w:bottom w:color="c0c0c0" w:space="0" w:sz="6" w:val="single"/>
              <w:right w:color="c0c0c0"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1213">
            <w:pPr>
              <w:widowControl w:val="0"/>
              <w:jc w:val="center"/>
              <w:rPr>
                <w:b w:val="1"/>
                <w:sz w:val="16"/>
                <w:szCs w:val="16"/>
              </w:rPr>
            </w:pPr>
            <w:r w:rsidDel="00000000" w:rsidR="00000000" w:rsidRPr="00000000">
              <w:rPr>
                <w:b w:val="1"/>
                <w:sz w:val="16"/>
                <w:szCs w:val="16"/>
                <w:rtl w:val="0"/>
              </w:rPr>
              <w:t xml:space="preserve">Pass / Fail / Not executed / Suspended</w:t>
            </w:r>
          </w:p>
        </w:tc>
      </w:tr>
      <w:tr>
        <w:tc>
          <w:tcPr>
            <w:vMerge w:val="continue"/>
            <w:tcBorders>
              <w:bottom w:color="c0c0c0" w:space="0" w:sz="6" w:val="single"/>
              <w:right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6">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7">
            <w:pPr>
              <w:widowControl w:val="0"/>
              <w:spacing w:line="240" w:lineRule="auto"/>
              <w:rPr/>
            </w:pPr>
            <w:r w:rsidDel="00000000" w:rsidR="00000000" w:rsidRPr="00000000">
              <w:rPr>
                <w:rtl w:val="0"/>
              </w:rPr>
            </w:r>
          </w:p>
        </w:tc>
        <w:tc>
          <w:tcPr>
            <w:gridSpan w:val="2"/>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9">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B">
            <w:pPr>
              <w:widowControl w:val="0"/>
              <w:spacing w:line="240" w:lineRule="auto"/>
              <w:rPr/>
            </w:pPr>
            <w:r w:rsidDel="00000000" w:rsidR="00000000" w:rsidRPr="00000000">
              <w:rPr>
                <w:rtl w:val="0"/>
              </w:rPr>
            </w:r>
          </w:p>
        </w:tc>
        <w:tc>
          <w:tcPr>
            <w:gridSpan w:val="3"/>
            <w:vMerge w:val="continue"/>
            <w:tcBorders>
              <w:bottom w:color="c0c0c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121E">
            <w:pPr>
              <w:widowControl w:val="0"/>
              <w:spacing w:line="240" w:lineRule="auto"/>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2">
            <w:pPr>
              <w:widowControl w:val="0"/>
              <w:rPr>
                <w:sz w:val="20"/>
                <w:szCs w:val="20"/>
              </w:rPr>
            </w:pPr>
            <w:r w:rsidDel="00000000" w:rsidR="00000000" w:rsidRPr="00000000">
              <w:rPr>
                <w:sz w:val="20"/>
                <w:szCs w:val="20"/>
                <w:rtl w:val="0"/>
              </w:rPr>
              <w:t xml:space="preserve">Test shut down</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4">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6">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9">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D">
            <w:pPr>
              <w:widowControl w:val="0"/>
              <w:rPr>
                <w:sz w:val="20"/>
                <w:szCs w:val="20"/>
              </w:rPr>
            </w:pPr>
            <w:r w:rsidDel="00000000" w:rsidR="00000000" w:rsidRPr="00000000">
              <w:rPr>
                <w:sz w:val="20"/>
                <w:szCs w:val="20"/>
                <w:rtl w:val="0"/>
              </w:rPr>
              <w:t xml:space="preserve">Connecting backup center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2F">
            <w:pPr>
              <w:widowControl w:val="0"/>
              <w:rPr>
                <w:sz w:val="20"/>
                <w:szCs w:val="20"/>
              </w:rPr>
            </w:pPr>
            <w:r w:rsidDel="00000000" w:rsidR="00000000" w:rsidRPr="00000000">
              <w:rPr>
                <w:sz w:val="20"/>
                <w:szCs w:val="20"/>
                <w:rtl w:val="0"/>
              </w:rPr>
              <w:t xml:space="preserve">(work/ not work)</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31">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34">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37">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38">
            <w:pPr>
              <w:widowControl w:val="0"/>
              <w:rPr>
                <w:sz w:val="20"/>
                <w:szCs w:val="20"/>
              </w:rPr>
            </w:pPr>
            <w:r w:rsidDel="00000000" w:rsidR="00000000" w:rsidRPr="00000000">
              <w:rPr>
                <w:sz w:val="20"/>
                <w:szCs w:val="20"/>
                <w:rtl w:val="0"/>
              </w:rPr>
              <w:t xml:space="preserve">System recovery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3A">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3C">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3F">
            <w:pPr>
              <w:widowControl w:val="0"/>
              <w:rPr>
                <w:sz w:val="20"/>
                <w:szCs w:val="20"/>
              </w:rPr>
            </w:pPr>
            <w:r w:rsidDel="00000000" w:rsidR="00000000" w:rsidRPr="00000000">
              <w:rPr>
                <w:sz w:val="20"/>
                <w:szCs w:val="20"/>
                <w:rtl w:val="0"/>
              </w:rPr>
              <w:t xml:space="preserve">Not executed</w:t>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4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43">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45">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47">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4A">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4D">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4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50">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52">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55">
            <w:pPr>
              <w:widowControl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58">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59">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5B">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5D">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1260">
            <w:pPr>
              <w:widowControl w:val="0"/>
              <w:rPr>
                <w:sz w:val="20"/>
                <w:szCs w:val="20"/>
              </w:rPr>
            </w:pPr>
            <w:r w:rsidDel="00000000" w:rsidR="00000000" w:rsidRPr="00000000">
              <w:rPr>
                <w:rtl w:val="0"/>
              </w:rPr>
            </w:r>
          </w:p>
        </w:tc>
      </w:tr>
    </w:tbl>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7.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